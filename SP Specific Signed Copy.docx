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52E5DB" w14:textId="77777777" w:rsidR="009A109D" w:rsidRDefault="001C2B20" w:rsidP="001C2E24">
      <w:pPr>
        <w:jc w:val="right"/>
        <w:rPr>
          <w:rFonts w:ascii="Arial" w:hAnsi="Arial" w:cs="Arial"/>
          <w:sz w:val="20"/>
          <w:szCs w:val="20"/>
        </w:rPr>
      </w:pPr>
      <w:bookmarkStart w:id="0" w:name="_GoBack"/>
      <w:bookmarkEnd w:id="0"/>
      <w:r w:rsidRPr="001C2B20">
        <w:rPr>
          <w:rFonts w:ascii="Arial" w:hAnsi="Arial" w:cs="Arial"/>
          <w:noProof/>
          <w:sz w:val="20"/>
          <w:szCs w:val="20"/>
        </w:rPr>
        <w:drawing>
          <wp:inline distT="0" distB="0" distL="0" distR="0" wp14:anchorId="43D23069" wp14:editId="719801C9">
            <wp:extent cx="1947973" cy="252445"/>
            <wp:effectExtent l="19050" t="0" r="0" b="0"/>
            <wp:docPr id="2" name="Picture 1" descr="Bristol-Myers Squib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ristol-Myers Squibb"/>
                    <pic:cNvPicPr>
                      <a:picLocks noChangeAspect="1" noChangeArrowheads="1"/>
                    </pic:cNvPicPr>
                  </pic:nvPicPr>
                  <pic:blipFill>
                    <a:blip r:embed="rId13" cstate="print"/>
                    <a:srcRect/>
                    <a:stretch>
                      <a:fillRect/>
                    </a:stretch>
                  </pic:blipFill>
                  <pic:spPr bwMode="auto">
                    <a:xfrm>
                      <a:off x="0" y="0"/>
                      <a:ext cx="1948649" cy="252533"/>
                    </a:xfrm>
                    <a:prstGeom prst="rect">
                      <a:avLst/>
                    </a:prstGeom>
                    <a:noFill/>
                    <a:ln w="9525">
                      <a:noFill/>
                      <a:miter lim="800000"/>
                      <a:headEnd/>
                      <a:tailEnd/>
                    </a:ln>
                  </pic:spPr>
                </pic:pic>
              </a:graphicData>
            </a:graphic>
          </wp:inline>
        </w:drawing>
      </w:r>
    </w:p>
    <w:p w14:paraId="1A15249F" w14:textId="77777777" w:rsidR="00953165" w:rsidRPr="00E1441D" w:rsidRDefault="00EA037B" w:rsidP="00E4503A">
      <w:pPr>
        <w:tabs>
          <w:tab w:val="left" w:pos="584"/>
        </w:tabs>
        <w:rPr>
          <w:sz w:val="20"/>
          <w:szCs w:val="20"/>
        </w:rPr>
      </w:pPr>
      <w:r>
        <w:rPr>
          <w:rFonts w:ascii="Arial" w:hAnsi="Arial" w:cs="Arial"/>
          <w:sz w:val="20"/>
          <w:szCs w:val="20"/>
        </w:rPr>
        <w:tab/>
      </w:r>
      <w:r w:rsidR="00897532" w:rsidRPr="00E1441D">
        <w:rPr>
          <w:sz w:val="20"/>
          <w:szCs w:val="20"/>
        </w:rPr>
        <w:tab/>
      </w:r>
    </w:p>
    <w:p w14:paraId="382A9A57" w14:textId="79FCB128" w:rsidR="00ED79A8" w:rsidRDefault="00F63631" w:rsidP="00ED79A8">
      <w:pPr>
        <w:jc w:val="center"/>
        <w:rPr>
          <w:rFonts w:asciiTheme="minorHAnsi" w:hAnsiTheme="minorHAnsi" w:cstheme="minorHAnsi"/>
          <w:b/>
          <w:sz w:val="20"/>
          <w:szCs w:val="20"/>
        </w:rPr>
      </w:pPr>
      <w:r>
        <w:rPr>
          <w:rFonts w:asciiTheme="minorHAnsi" w:hAnsiTheme="minorHAnsi" w:cstheme="minorHAnsi"/>
          <w:b/>
          <w:sz w:val="20"/>
          <w:szCs w:val="20"/>
        </w:rPr>
        <w:t xml:space="preserve">MASTER </w:t>
      </w:r>
      <w:r w:rsidR="00EC0699">
        <w:rPr>
          <w:rFonts w:asciiTheme="minorHAnsi" w:hAnsiTheme="minorHAnsi" w:cstheme="minorHAnsi"/>
          <w:b/>
          <w:sz w:val="20"/>
          <w:szCs w:val="20"/>
        </w:rPr>
        <w:t>SERVICES</w:t>
      </w:r>
      <w:r w:rsidRPr="00664BBC">
        <w:rPr>
          <w:rFonts w:asciiTheme="minorHAnsi" w:hAnsiTheme="minorHAnsi" w:cstheme="minorHAnsi"/>
          <w:b/>
          <w:sz w:val="20"/>
          <w:szCs w:val="20"/>
        </w:rPr>
        <w:t xml:space="preserve"> </w:t>
      </w:r>
      <w:r w:rsidR="00ED79A8" w:rsidRPr="00664BBC">
        <w:rPr>
          <w:rFonts w:asciiTheme="minorHAnsi" w:hAnsiTheme="minorHAnsi" w:cstheme="minorHAnsi"/>
          <w:b/>
          <w:sz w:val="20"/>
          <w:szCs w:val="20"/>
        </w:rPr>
        <w:t xml:space="preserve">AGREEMENT </w:t>
      </w:r>
    </w:p>
    <w:p w14:paraId="556FC662" w14:textId="77777777" w:rsidR="00ED79A8" w:rsidRPr="00FF042E" w:rsidRDefault="00ED79A8" w:rsidP="00ED79A8">
      <w:pPr>
        <w:rPr>
          <w:rFonts w:asciiTheme="minorHAnsi" w:hAnsiTheme="minorHAnsi" w:cstheme="minorHAnsi"/>
          <w:sz w:val="20"/>
          <w:szCs w:val="20"/>
          <w:highlight w:val="yellow"/>
        </w:rPr>
      </w:pPr>
    </w:p>
    <w:p w14:paraId="1F25810C" w14:textId="1F1D9C61" w:rsidR="00F74963" w:rsidRPr="00F74963" w:rsidRDefault="00ED79A8" w:rsidP="00ED79A8">
      <w:pPr>
        <w:pStyle w:val="Level2Arial12reglevel2-def2"/>
        <w:numPr>
          <w:ilvl w:val="0"/>
          <w:numId w:val="0"/>
        </w:numPr>
        <w:spacing w:after="0"/>
        <w:rPr>
          <w:rFonts w:asciiTheme="minorHAnsi" w:eastAsiaTheme="minorHAnsi" w:hAnsiTheme="minorHAnsi" w:cstheme="minorHAnsi"/>
          <w:sz w:val="20"/>
          <w:szCs w:val="20"/>
        </w:rPr>
      </w:pPr>
      <w:r w:rsidRPr="00324CA1">
        <w:rPr>
          <w:rFonts w:asciiTheme="minorHAnsi" w:hAnsiTheme="minorHAnsi" w:cstheme="minorHAnsi"/>
          <w:sz w:val="20"/>
          <w:szCs w:val="20"/>
        </w:rPr>
        <w:t xml:space="preserve">This </w:t>
      </w:r>
      <w:r w:rsidR="006D503B">
        <w:rPr>
          <w:rFonts w:asciiTheme="minorHAnsi" w:hAnsiTheme="minorHAnsi" w:cstheme="minorHAnsi"/>
          <w:sz w:val="20"/>
          <w:szCs w:val="20"/>
        </w:rPr>
        <w:t>Master Services</w:t>
      </w:r>
      <w:r w:rsidR="005162A1" w:rsidRPr="00324CA1">
        <w:rPr>
          <w:rFonts w:asciiTheme="minorHAnsi" w:hAnsiTheme="minorHAnsi" w:cstheme="minorHAnsi"/>
          <w:sz w:val="20"/>
          <w:szCs w:val="20"/>
        </w:rPr>
        <w:t xml:space="preserve"> </w:t>
      </w:r>
      <w:r w:rsidR="0095098B">
        <w:rPr>
          <w:rFonts w:asciiTheme="minorHAnsi" w:hAnsiTheme="minorHAnsi" w:cstheme="minorHAnsi"/>
          <w:sz w:val="20"/>
          <w:szCs w:val="20"/>
        </w:rPr>
        <w:t>A</w:t>
      </w:r>
      <w:r w:rsidRPr="00324CA1">
        <w:rPr>
          <w:rFonts w:asciiTheme="minorHAnsi" w:hAnsiTheme="minorHAnsi" w:cstheme="minorHAnsi"/>
          <w:sz w:val="20"/>
          <w:szCs w:val="20"/>
        </w:rPr>
        <w:t>greement (</w:t>
      </w:r>
      <w:r w:rsidR="00434888">
        <w:rPr>
          <w:rFonts w:asciiTheme="minorHAnsi" w:hAnsiTheme="minorHAnsi" w:cstheme="minorHAnsi"/>
          <w:b/>
          <w:sz w:val="20"/>
          <w:szCs w:val="20"/>
        </w:rPr>
        <w:t>MSA</w:t>
      </w:r>
      <w:r w:rsidRPr="00324CA1">
        <w:rPr>
          <w:rFonts w:asciiTheme="minorHAnsi" w:hAnsiTheme="minorHAnsi" w:cstheme="minorHAnsi"/>
          <w:sz w:val="20"/>
          <w:szCs w:val="20"/>
        </w:rPr>
        <w:t xml:space="preserve">) </w:t>
      </w:r>
      <w:r w:rsidR="007756AE">
        <w:rPr>
          <w:rFonts w:asciiTheme="minorHAnsi" w:hAnsiTheme="minorHAnsi" w:cstheme="minorHAnsi"/>
          <w:sz w:val="20"/>
          <w:szCs w:val="20"/>
        </w:rPr>
        <w:t xml:space="preserve">is entered into between </w:t>
      </w:r>
      <w:r w:rsidR="006D503B">
        <w:rPr>
          <w:rFonts w:asciiTheme="minorHAnsi" w:hAnsiTheme="minorHAnsi" w:cstheme="minorHAnsi"/>
          <w:sz w:val="20"/>
          <w:szCs w:val="20"/>
        </w:rPr>
        <w:t>Contract Party</w:t>
      </w:r>
      <w:r w:rsidR="007756AE">
        <w:rPr>
          <w:rFonts w:asciiTheme="minorHAnsi" w:hAnsiTheme="minorHAnsi" w:cstheme="minorHAnsi"/>
          <w:sz w:val="20"/>
          <w:szCs w:val="20"/>
        </w:rPr>
        <w:t xml:space="preserve"> and Bristol-Myers Squibb Company </w:t>
      </w:r>
      <w:r w:rsidR="001D5549">
        <w:rPr>
          <w:rFonts w:asciiTheme="minorHAnsi" w:hAnsiTheme="minorHAnsi" w:cstheme="minorHAnsi"/>
          <w:sz w:val="20"/>
          <w:szCs w:val="20"/>
        </w:rPr>
        <w:t xml:space="preserve"> </w:t>
      </w:r>
      <w:r w:rsidR="009900A5">
        <w:rPr>
          <w:rFonts w:asciiTheme="minorHAnsi" w:hAnsiTheme="minorHAnsi" w:cstheme="minorHAnsi"/>
          <w:sz w:val="20"/>
          <w:szCs w:val="20"/>
        </w:rPr>
        <w:t>for the benefit of</w:t>
      </w:r>
      <w:r w:rsidR="001D5549">
        <w:rPr>
          <w:rFonts w:asciiTheme="minorHAnsi" w:hAnsiTheme="minorHAnsi" w:cstheme="minorHAnsi"/>
          <w:sz w:val="20"/>
          <w:szCs w:val="20"/>
        </w:rPr>
        <w:t xml:space="preserve"> its global Affiliates </w:t>
      </w:r>
      <w:r w:rsidR="00F74963">
        <w:rPr>
          <w:rFonts w:asciiTheme="minorHAnsi" w:hAnsiTheme="minorHAnsi" w:cstheme="minorHAnsi"/>
          <w:sz w:val="20"/>
          <w:szCs w:val="20"/>
        </w:rPr>
        <w:t>(</w:t>
      </w:r>
      <w:r w:rsidR="00F74963">
        <w:rPr>
          <w:rFonts w:asciiTheme="minorHAnsi" w:hAnsiTheme="minorHAnsi" w:cstheme="minorHAnsi"/>
          <w:b/>
          <w:sz w:val="20"/>
          <w:szCs w:val="20"/>
        </w:rPr>
        <w:t>BMS)</w:t>
      </w:r>
      <w:r w:rsidR="007756AE">
        <w:rPr>
          <w:rFonts w:asciiTheme="minorHAnsi" w:hAnsiTheme="minorHAnsi" w:cstheme="minorHAnsi"/>
          <w:sz w:val="20"/>
          <w:szCs w:val="20"/>
        </w:rPr>
        <w:t xml:space="preserve"> and </w:t>
      </w:r>
      <w:r w:rsidRPr="00324CA1">
        <w:rPr>
          <w:rFonts w:asciiTheme="minorHAnsi" w:hAnsiTheme="minorHAnsi" w:cstheme="minorHAnsi"/>
          <w:sz w:val="20"/>
          <w:szCs w:val="20"/>
        </w:rPr>
        <w:t>sets forth the terms and conditions under which Consultant agr</w:t>
      </w:r>
      <w:r w:rsidR="007756AE">
        <w:rPr>
          <w:rFonts w:asciiTheme="minorHAnsi" w:hAnsiTheme="minorHAnsi" w:cstheme="minorHAnsi"/>
          <w:sz w:val="20"/>
          <w:szCs w:val="20"/>
        </w:rPr>
        <w:t>e</w:t>
      </w:r>
      <w:r w:rsidRPr="00324CA1">
        <w:rPr>
          <w:rFonts w:asciiTheme="minorHAnsi" w:hAnsiTheme="minorHAnsi" w:cstheme="minorHAnsi"/>
          <w:sz w:val="20"/>
          <w:szCs w:val="20"/>
        </w:rPr>
        <w:t>es to provide Services to</w:t>
      </w:r>
      <w:r w:rsidRPr="00324CA1">
        <w:rPr>
          <w:rFonts w:asciiTheme="minorHAnsi" w:hAnsiTheme="minorHAnsi" w:cstheme="minorHAnsi"/>
          <w:b/>
          <w:sz w:val="20"/>
          <w:szCs w:val="20"/>
        </w:rPr>
        <w:t xml:space="preserve"> </w:t>
      </w:r>
      <w:r w:rsidR="007756AE">
        <w:rPr>
          <w:rFonts w:asciiTheme="minorHAnsi" w:hAnsiTheme="minorHAnsi" w:cstheme="minorHAnsi"/>
          <w:sz w:val="20"/>
          <w:szCs w:val="20"/>
        </w:rPr>
        <w:t>BMS</w:t>
      </w:r>
      <w:r w:rsidRPr="00324CA1">
        <w:rPr>
          <w:rFonts w:asciiTheme="minorHAnsi" w:hAnsiTheme="minorHAnsi" w:cstheme="minorHAnsi"/>
          <w:sz w:val="20"/>
          <w:szCs w:val="20"/>
        </w:rPr>
        <w:t>.</w:t>
      </w:r>
      <w:r w:rsidRPr="00324CA1">
        <w:rPr>
          <w:rFonts w:asciiTheme="minorHAnsi" w:eastAsia="Calibri" w:hAnsiTheme="minorHAnsi" w:cstheme="minorHAnsi"/>
          <w:sz w:val="20"/>
          <w:szCs w:val="20"/>
        </w:rPr>
        <w:t xml:space="preserve">  </w:t>
      </w:r>
      <w:r w:rsidR="00BD481C">
        <w:rPr>
          <w:rFonts w:asciiTheme="minorHAnsi" w:eastAsia="Calibri" w:hAnsiTheme="minorHAnsi" w:cstheme="minorHAnsi"/>
          <w:sz w:val="20"/>
          <w:szCs w:val="20"/>
        </w:rPr>
        <w:t xml:space="preserve">Any </w:t>
      </w:r>
      <w:r w:rsidR="00BD481C" w:rsidRPr="00056404">
        <w:rPr>
          <w:rFonts w:asciiTheme="minorHAnsi" w:hAnsiTheme="minorHAnsi" w:cstheme="minorHAnsi"/>
          <w:sz w:val="20"/>
          <w:szCs w:val="20"/>
        </w:rPr>
        <w:t>S</w:t>
      </w:r>
      <w:r w:rsidR="00BD481C">
        <w:rPr>
          <w:rFonts w:asciiTheme="minorHAnsi" w:eastAsiaTheme="minorHAnsi" w:hAnsiTheme="minorHAnsi" w:cstheme="minorHAnsi"/>
          <w:sz w:val="20"/>
          <w:szCs w:val="20"/>
        </w:rPr>
        <w:t xml:space="preserve">ervices </w:t>
      </w:r>
      <w:r w:rsidR="00BD4B02">
        <w:rPr>
          <w:rFonts w:asciiTheme="minorHAnsi" w:eastAsiaTheme="minorHAnsi" w:hAnsiTheme="minorHAnsi" w:cstheme="minorHAnsi"/>
          <w:sz w:val="20"/>
          <w:szCs w:val="20"/>
        </w:rPr>
        <w:t>(</w:t>
      </w:r>
      <w:r w:rsidR="001C2E24">
        <w:rPr>
          <w:rFonts w:asciiTheme="minorHAnsi" w:eastAsiaTheme="minorHAnsi" w:hAnsiTheme="minorHAnsi" w:cstheme="minorHAnsi"/>
          <w:sz w:val="20"/>
          <w:szCs w:val="20"/>
        </w:rPr>
        <w:t xml:space="preserve">and </w:t>
      </w:r>
      <w:r w:rsidR="00BD4B02">
        <w:rPr>
          <w:rFonts w:asciiTheme="minorHAnsi" w:eastAsiaTheme="minorHAnsi" w:hAnsiTheme="minorHAnsi" w:cstheme="minorHAnsi"/>
          <w:sz w:val="20"/>
          <w:szCs w:val="20"/>
        </w:rPr>
        <w:t xml:space="preserve">related </w:t>
      </w:r>
      <w:r w:rsidR="001C2E24">
        <w:rPr>
          <w:rFonts w:asciiTheme="minorHAnsi" w:eastAsiaTheme="minorHAnsi" w:hAnsiTheme="minorHAnsi" w:cstheme="minorHAnsi"/>
          <w:sz w:val="20"/>
          <w:szCs w:val="20"/>
        </w:rPr>
        <w:t>Fees</w:t>
      </w:r>
      <w:r w:rsidR="00BD4B02">
        <w:rPr>
          <w:rFonts w:asciiTheme="minorHAnsi" w:eastAsiaTheme="minorHAnsi" w:hAnsiTheme="minorHAnsi" w:cstheme="minorHAnsi"/>
          <w:sz w:val="20"/>
          <w:szCs w:val="20"/>
        </w:rPr>
        <w:t>, if any)</w:t>
      </w:r>
      <w:r w:rsidR="001C2E24">
        <w:rPr>
          <w:rFonts w:asciiTheme="minorHAnsi" w:eastAsiaTheme="minorHAnsi" w:hAnsiTheme="minorHAnsi" w:cstheme="minorHAnsi"/>
          <w:sz w:val="20"/>
          <w:szCs w:val="20"/>
        </w:rPr>
        <w:t xml:space="preserve"> </w:t>
      </w:r>
      <w:r w:rsidR="00BD481C">
        <w:rPr>
          <w:rFonts w:asciiTheme="minorHAnsi" w:eastAsiaTheme="minorHAnsi" w:hAnsiTheme="minorHAnsi" w:cstheme="minorHAnsi"/>
          <w:sz w:val="20"/>
          <w:szCs w:val="20"/>
        </w:rPr>
        <w:t xml:space="preserve">associated with this </w:t>
      </w:r>
      <w:r w:rsidR="00EB6910">
        <w:rPr>
          <w:rFonts w:asciiTheme="minorHAnsi" w:eastAsiaTheme="minorHAnsi" w:hAnsiTheme="minorHAnsi" w:cstheme="minorHAnsi"/>
          <w:sz w:val="20"/>
          <w:szCs w:val="20"/>
        </w:rPr>
        <w:t>MSA</w:t>
      </w:r>
      <w:r w:rsidR="00BD481C">
        <w:rPr>
          <w:rFonts w:asciiTheme="minorHAnsi" w:eastAsiaTheme="minorHAnsi" w:hAnsiTheme="minorHAnsi" w:cstheme="minorHAnsi"/>
          <w:sz w:val="20"/>
          <w:szCs w:val="20"/>
        </w:rPr>
        <w:t xml:space="preserve"> will </w:t>
      </w:r>
      <w:r w:rsidR="00BD481C" w:rsidRPr="00056404">
        <w:rPr>
          <w:rFonts w:asciiTheme="minorHAnsi" w:eastAsiaTheme="minorHAnsi" w:hAnsiTheme="minorHAnsi" w:cstheme="minorHAnsi"/>
          <w:sz w:val="20"/>
          <w:szCs w:val="20"/>
        </w:rPr>
        <w:t xml:space="preserve">be specifically described in one or more </w:t>
      </w:r>
      <w:r w:rsidR="001C2E24">
        <w:rPr>
          <w:rFonts w:asciiTheme="minorHAnsi" w:eastAsia="TimesNewRomanPSMT-Identity-H" w:hAnsiTheme="minorHAnsi" w:cstheme="minorHAnsi"/>
          <w:sz w:val="20"/>
          <w:szCs w:val="20"/>
        </w:rPr>
        <w:t>SOW</w:t>
      </w:r>
      <w:r w:rsidR="007756AE">
        <w:rPr>
          <w:rFonts w:asciiTheme="minorHAnsi" w:eastAsia="TimesNewRomanPSMT-Identity-H" w:hAnsiTheme="minorHAnsi" w:cstheme="minorHAnsi"/>
          <w:sz w:val="20"/>
          <w:szCs w:val="20"/>
        </w:rPr>
        <w:t xml:space="preserve">s </w:t>
      </w:r>
      <w:r w:rsidR="00BD481C" w:rsidRPr="00056404">
        <w:rPr>
          <w:rFonts w:asciiTheme="minorHAnsi" w:eastAsia="TimesNewRomanPSMT-Identity-H" w:hAnsiTheme="minorHAnsi" w:cstheme="minorHAnsi"/>
          <w:sz w:val="20"/>
          <w:szCs w:val="20"/>
        </w:rPr>
        <w:t>issued by BMS</w:t>
      </w:r>
      <w:r w:rsidR="00BD481C">
        <w:rPr>
          <w:rFonts w:asciiTheme="minorHAnsi" w:eastAsia="TimesNewRomanPSMT-Identity-H" w:hAnsiTheme="minorHAnsi" w:cstheme="minorHAnsi"/>
          <w:sz w:val="20"/>
          <w:szCs w:val="20"/>
        </w:rPr>
        <w:t xml:space="preserve">. </w:t>
      </w:r>
      <w:r w:rsidR="00C80A80">
        <w:rPr>
          <w:rFonts w:asciiTheme="minorHAnsi" w:eastAsia="TimesNewRomanPSMT-Identity-H" w:hAnsiTheme="minorHAnsi" w:cstheme="minorHAnsi"/>
          <w:sz w:val="20"/>
          <w:szCs w:val="20"/>
        </w:rPr>
        <w:t xml:space="preserve"> SOWs may be entered into by Bristol-Myers Squibb Company or any of its Affiliates.  </w:t>
      </w:r>
      <w:r w:rsidR="006D503B">
        <w:rPr>
          <w:rFonts w:asciiTheme="minorHAnsi" w:eastAsia="TimesNewRomanPSMT-Identity-H" w:hAnsiTheme="minorHAnsi" w:cstheme="minorHAnsi"/>
          <w:sz w:val="20"/>
          <w:szCs w:val="20"/>
        </w:rPr>
        <w:t>This</w:t>
      </w:r>
      <w:r w:rsidR="00BD481C" w:rsidRPr="00056404">
        <w:rPr>
          <w:rFonts w:asciiTheme="minorHAnsi" w:eastAsiaTheme="minorHAnsi" w:hAnsiTheme="minorHAnsi" w:cstheme="minorHAnsi"/>
          <w:sz w:val="20"/>
          <w:szCs w:val="20"/>
        </w:rPr>
        <w:t xml:space="preserve"> </w:t>
      </w:r>
      <w:r w:rsidR="00EB6910">
        <w:rPr>
          <w:rFonts w:asciiTheme="minorHAnsi" w:eastAsiaTheme="minorHAnsi" w:hAnsiTheme="minorHAnsi" w:cstheme="minorHAnsi"/>
          <w:sz w:val="20"/>
          <w:szCs w:val="20"/>
        </w:rPr>
        <w:t>MSA</w:t>
      </w:r>
      <w:r w:rsidR="00661614">
        <w:rPr>
          <w:rFonts w:asciiTheme="minorHAnsi" w:eastAsiaTheme="minorHAnsi" w:hAnsiTheme="minorHAnsi" w:cstheme="minorHAnsi"/>
          <w:sz w:val="20"/>
          <w:szCs w:val="20"/>
        </w:rPr>
        <w:t xml:space="preserve"> </w:t>
      </w:r>
      <w:r w:rsidR="00BD481C" w:rsidRPr="00056404">
        <w:rPr>
          <w:rFonts w:asciiTheme="minorHAnsi" w:eastAsiaTheme="minorHAnsi" w:hAnsiTheme="minorHAnsi" w:cstheme="minorHAnsi"/>
          <w:sz w:val="20"/>
          <w:szCs w:val="20"/>
        </w:rPr>
        <w:t>must not be interpreted as a commitment by BMS to engage Consultant for any Services.</w:t>
      </w:r>
    </w:p>
    <w:p w14:paraId="5FFD295B" w14:textId="77777777" w:rsidR="00D05DFC" w:rsidRPr="000B4D33" w:rsidRDefault="00D05DFC" w:rsidP="00D05DFC">
      <w:pPr>
        <w:jc w:val="both"/>
        <w:rPr>
          <w:sz w:val="20"/>
          <w:szCs w:val="20"/>
        </w:rPr>
      </w:pPr>
    </w:p>
    <w:p w14:paraId="0E287E13" w14:textId="2DEA7FF2" w:rsidR="00D05DFC" w:rsidRDefault="00E70026" w:rsidP="00D05DFC">
      <w:pPr>
        <w:jc w:val="both"/>
        <w:rPr>
          <w:rFonts w:cs="Arial"/>
          <w:sz w:val="20"/>
          <w:szCs w:val="20"/>
        </w:rPr>
      </w:pPr>
      <w:r w:rsidRPr="00762FC8">
        <w:rPr>
          <w:rFonts w:asciiTheme="minorHAnsi" w:hAnsiTheme="minorHAnsi" w:cstheme="minorHAnsi"/>
          <w:sz w:val="20"/>
          <w:szCs w:val="20"/>
        </w:rPr>
        <w:t xml:space="preserve">This </w:t>
      </w:r>
      <w:r w:rsidR="00EB6910">
        <w:rPr>
          <w:rFonts w:asciiTheme="minorHAnsi" w:hAnsiTheme="minorHAnsi" w:cstheme="minorHAnsi"/>
          <w:sz w:val="20"/>
          <w:szCs w:val="20"/>
        </w:rPr>
        <w:t>MSA</w:t>
      </w:r>
      <w:r w:rsidR="006D503B">
        <w:rPr>
          <w:rFonts w:asciiTheme="minorHAnsi" w:hAnsiTheme="minorHAnsi" w:cstheme="minorHAnsi"/>
          <w:sz w:val="20"/>
          <w:szCs w:val="20"/>
        </w:rPr>
        <w:t xml:space="preserve"> </w:t>
      </w:r>
      <w:r w:rsidRPr="00762FC8">
        <w:rPr>
          <w:rFonts w:asciiTheme="minorHAnsi" w:hAnsiTheme="minorHAnsi" w:cstheme="minorHAnsi"/>
          <w:sz w:val="20"/>
          <w:szCs w:val="20"/>
        </w:rPr>
        <w:t>is subject to and incorporates</w:t>
      </w:r>
      <w:r w:rsidR="00A9795D">
        <w:rPr>
          <w:rFonts w:asciiTheme="minorHAnsi" w:hAnsiTheme="minorHAnsi" w:cstheme="minorHAnsi"/>
          <w:sz w:val="20"/>
          <w:szCs w:val="20"/>
        </w:rPr>
        <w:t>, as if fully set out herein,</w:t>
      </w:r>
      <w:r w:rsidRPr="00762FC8">
        <w:rPr>
          <w:rFonts w:asciiTheme="minorHAnsi" w:hAnsiTheme="minorHAnsi" w:cstheme="minorHAnsi"/>
          <w:sz w:val="20"/>
          <w:szCs w:val="20"/>
        </w:rPr>
        <w:t xml:space="preserve"> the </w:t>
      </w:r>
      <w:r w:rsidR="00733ADD">
        <w:rPr>
          <w:rFonts w:asciiTheme="minorHAnsi" w:hAnsiTheme="minorHAnsi" w:cstheme="minorHAnsi"/>
          <w:sz w:val="20"/>
          <w:szCs w:val="20"/>
        </w:rPr>
        <w:t xml:space="preserve">Information Collection Form (ICF) and the </w:t>
      </w:r>
      <w:r w:rsidRPr="00762FC8">
        <w:rPr>
          <w:rFonts w:asciiTheme="minorHAnsi" w:hAnsiTheme="minorHAnsi" w:cstheme="minorHAnsi"/>
          <w:sz w:val="20"/>
          <w:szCs w:val="20"/>
        </w:rPr>
        <w:t>Bristol-Myers Squibb Terms and Conditions for Healthcare Consultancy Services (</w:t>
      </w:r>
      <w:r w:rsidR="00A9795D">
        <w:rPr>
          <w:rFonts w:asciiTheme="minorHAnsi" w:hAnsiTheme="minorHAnsi" w:cstheme="minorHAnsi"/>
          <w:b/>
          <w:sz w:val="20"/>
          <w:szCs w:val="20"/>
        </w:rPr>
        <w:t>T&amp;C’s</w:t>
      </w:r>
      <w:r w:rsidR="00806A83">
        <w:rPr>
          <w:rFonts w:asciiTheme="minorHAnsi" w:hAnsiTheme="minorHAnsi" w:cstheme="minorHAnsi"/>
          <w:sz w:val="20"/>
          <w:szCs w:val="20"/>
        </w:rPr>
        <w:t xml:space="preserve">) that are in effect on the date on which this </w:t>
      </w:r>
      <w:r w:rsidR="00EB6910">
        <w:rPr>
          <w:rFonts w:asciiTheme="minorHAnsi" w:hAnsiTheme="minorHAnsi" w:cstheme="minorHAnsi"/>
          <w:sz w:val="20"/>
          <w:szCs w:val="20"/>
        </w:rPr>
        <w:t>MSA</w:t>
      </w:r>
      <w:r w:rsidR="00AB6D42">
        <w:rPr>
          <w:rFonts w:asciiTheme="minorHAnsi" w:hAnsiTheme="minorHAnsi" w:cstheme="minorHAnsi"/>
          <w:sz w:val="20"/>
          <w:szCs w:val="20"/>
        </w:rPr>
        <w:t xml:space="preserve"> </w:t>
      </w:r>
      <w:r w:rsidR="00806A83">
        <w:rPr>
          <w:rFonts w:asciiTheme="minorHAnsi" w:hAnsiTheme="minorHAnsi" w:cstheme="minorHAnsi"/>
          <w:sz w:val="20"/>
          <w:szCs w:val="20"/>
        </w:rPr>
        <w:t xml:space="preserve">is signed.  The </w:t>
      </w:r>
      <w:r w:rsidR="00360706">
        <w:rPr>
          <w:rFonts w:asciiTheme="minorHAnsi" w:hAnsiTheme="minorHAnsi" w:cstheme="minorHAnsi"/>
          <w:sz w:val="20"/>
          <w:szCs w:val="20"/>
        </w:rPr>
        <w:t>T&amp;C’s</w:t>
      </w:r>
      <w:r w:rsidR="00806A83">
        <w:rPr>
          <w:rFonts w:asciiTheme="minorHAnsi" w:hAnsiTheme="minorHAnsi" w:cstheme="minorHAnsi"/>
          <w:sz w:val="20"/>
          <w:szCs w:val="20"/>
        </w:rPr>
        <w:t xml:space="preserve"> can be accessed at </w:t>
      </w:r>
      <w:r w:rsidR="00806A83" w:rsidRPr="00447B2C">
        <w:rPr>
          <w:rFonts w:asciiTheme="minorHAnsi" w:hAnsiTheme="minorHAnsi" w:cstheme="minorHAnsi"/>
          <w:sz w:val="20"/>
          <w:szCs w:val="20"/>
        </w:rPr>
        <w:t>www.hcp-bms.com/</w:t>
      </w:r>
      <w:r w:rsidR="00762FC8" w:rsidRPr="00447B2C">
        <w:rPr>
          <w:rFonts w:asciiTheme="minorHAnsi" w:hAnsiTheme="minorHAnsi" w:cstheme="minorHAnsi"/>
          <w:sz w:val="20"/>
          <w:szCs w:val="20"/>
        </w:rPr>
        <w:t>gtc</w:t>
      </w:r>
      <w:r w:rsidR="00806A83" w:rsidRPr="00447B2C">
        <w:rPr>
          <w:rFonts w:asciiTheme="minorHAnsi" w:hAnsiTheme="minorHAnsi" w:cstheme="minorHAnsi"/>
          <w:sz w:val="20"/>
          <w:szCs w:val="20"/>
        </w:rPr>
        <w:t>/[local language].pdf</w:t>
      </w:r>
      <w:r w:rsidR="00806A83">
        <w:rPr>
          <w:rFonts w:asciiTheme="minorHAnsi" w:hAnsiTheme="minorHAnsi" w:cstheme="minorHAnsi"/>
          <w:sz w:val="20"/>
          <w:szCs w:val="20"/>
        </w:rPr>
        <w:t>/</w:t>
      </w:r>
      <w:r w:rsidR="00762FC8" w:rsidRPr="00762FC8">
        <w:rPr>
          <w:rFonts w:asciiTheme="minorHAnsi" w:hAnsiTheme="minorHAnsi" w:cstheme="minorHAnsi"/>
          <w:color w:val="000000"/>
          <w:sz w:val="20"/>
          <w:szCs w:val="20"/>
        </w:rPr>
        <w:t xml:space="preserve"> </w:t>
      </w:r>
      <w:hyperlink r:id="rId14" w:history="1">
        <w:r w:rsidR="00762FC8" w:rsidRPr="00762FC8">
          <w:rPr>
            <w:rStyle w:val="Hyperlink"/>
            <w:rFonts w:asciiTheme="minorHAnsi" w:hAnsiTheme="minorHAnsi" w:cstheme="minorHAnsi"/>
            <w:sz w:val="20"/>
            <w:szCs w:val="20"/>
          </w:rPr>
          <w:t>http://www.hcp-bms.com/gtc/English.pdf</w:t>
        </w:r>
      </w:hyperlink>
      <w:r w:rsidR="00762FC8" w:rsidRPr="00762FC8">
        <w:rPr>
          <w:rFonts w:asciiTheme="minorHAnsi" w:hAnsiTheme="minorHAnsi" w:cstheme="minorHAnsi"/>
          <w:color w:val="000000"/>
          <w:sz w:val="20"/>
          <w:szCs w:val="20"/>
        </w:rPr>
        <w:t>.</w:t>
      </w:r>
      <w:r w:rsidR="00762FC8">
        <w:rPr>
          <w:color w:val="000000"/>
        </w:rPr>
        <w:t xml:space="preserve"> </w:t>
      </w:r>
      <w:r w:rsidR="00747EF6">
        <w:rPr>
          <w:rFonts w:asciiTheme="minorHAnsi" w:hAnsiTheme="minorHAnsi" w:cstheme="minorHAnsi"/>
          <w:sz w:val="20"/>
          <w:szCs w:val="20"/>
        </w:rPr>
        <w:t xml:space="preserve"> All capitalized terms are defined here or in the </w:t>
      </w:r>
      <w:r w:rsidR="00F74963">
        <w:rPr>
          <w:rFonts w:asciiTheme="minorHAnsi" w:hAnsiTheme="minorHAnsi" w:cstheme="minorHAnsi"/>
          <w:sz w:val="20"/>
          <w:szCs w:val="20"/>
        </w:rPr>
        <w:t>T&amp;C’s</w:t>
      </w:r>
      <w:r w:rsidR="00D05DFC" w:rsidRPr="00405A9C">
        <w:rPr>
          <w:rFonts w:cs="Arial"/>
          <w:sz w:val="20"/>
          <w:szCs w:val="20"/>
        </w:rPr>
        <w:t>.</w:t>
      </w:r>
    </w:p>
    <w:p w14:paraId="07ABA340" w14:textId="7D904A04" w:rsidR="00D62EC6" w:rsidRDefault="00075637" w:rsidP="00447B2C">
      <w:pPr>
        <w:tabs>
          <w:tab w:val="left" w:pos="8850"/>
        </w:tabs>
        <w:jc w:val="both"/>
        <w:rPr>
          <w:rFonts w:cs="Arial"/>
          <w:sz w:val="20"/>
          <w:szCs w:val="20"/>
        </w:rPr>
      </w:pPr>
      <w:r>
        <w:rPr>
          <w:rFonts w:cs="Arial"/>
          <w:sz w:val="20"/>
          <w:szCs w:val="20"/>
        </w:rPr>
        <w:tab/>
      </w:r>
    </w:p>
    <w:tbl>
      <w:tblPr>
        <w:tblStyle w:val="TableGrid"/>
        <w:tblW w:w="8460" w:type="dxa"/>
        <w:tblInd w:w="9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33"/>
        <w:gridCol w:w="6427"/>
      </w:tblGrid>
      <w:tr w:rsidR="00D62EC6" w:rsidRPr="00E1441D" w14:paraId="3DE2D4C7" w14:textId="77777777" w:rsidTr="00333A1E">
        <w:tc>
          <w:tcPr>
            <w:tcW w:w="2033" w:type="dxa"/>
            <w:tcBorders>
              <w:top w:val="single" w:sz="4" w:space="0" w:color="auto"/>
              <w:bottom w:val="single" w:sz="4" w:space="0" w:color="auto"/>
            </w:tcBorders>
          </w:tcPr>
          <w:p w14:paraId="1B858C2D" w14:textId="77777777" w:rsidR="00D62EC6" w:rsidRPr="00C168B5" w:rsidRDefault="00D62EC6" w:rsidP="00333A1E">
            <w:pPr>
              <w:pStyle w:val="Level1Arial12regtextonly"/>
              <w:numPr>
                <w:ilvl w:val="0"/>
                <w:numId w:val="0"/>
              </w:numPr>
              <w:spacing w:before="120" w:after="120"/>
              <w:jc w:val="left"/>
              <w:rPr>
                <w:rFonts w:asciiTheme="minorHAnsi" w:hAnsiTheme="minorHAnsi" w:cstheme="minorHAnsi"/>
                <w:b/>
                <w:sz w:val="20"/>
                <w:szCs w:val="20"/>
              </w:rPr>
            </w:pPr>
            <w:r w:rsidRPr="00C168B5">
              <w:rPr>
                <w:rFonts w:asciiTheme="minorHAnsi" w:hAnsiTheme="minorHAnsi" w:cstheme="minorHAnsi"/>
                <w:b/>
                <w:sz w:val="20"/>
                <w:szCs w:val="20"/>
              </w:rPr>
              <w:t>Contract Party</w:t>
            </w:r>
          </w:p>
        </w:tc>
        <w:tc>
          <w:tcPr>
            <w:tcW w:w="6427" w:type="dxa"/>
            <w:tcBorders>
              <w:top w:val="single" w:sz="4" w:space="0" w:color="auto"/>
              <w:bottom w:val="single" w:sz="4" w:space="0" w:color="auto"/>
            </w:tcBorders>
          </w:tcPr>
          <w:p w14:paraId="6A06D3BC" w14:textId="77777777" w:rsidR="00674ECB" w:rsidRDefault="00674ECB" w:rsidP="00674ECB">
            <w:pPr>
              <w:pStyle w:val="Level1Arial12regtextonly"/>
              <w:numPr>
                <w:ilvl w:val="0"/>
                <w:numId w:val="0"/>
              </w:numPr>
              <w:spacing w:before="120" w:after="120"/>
              <w:jc w:val="left"/>
              <w:rPr>
                <w:rFonts w:asciiTheme="minorHAnsi" w:hAnsiTheme="minorHAnsi" w:cstheme="minorHAnsi"/>
                <w:sz w:val="20"/>
                <w:szCs w:val="20"/>
              </w:rPr>
            </w:pPr>
            <w:r w:rsidRPr="007F3566">
              <w:rPr>
                <w:rFonts w:asciiTheme="minorHAnsi" w:hAnsiTheme="minorHAnsi" w:cstheme="minorHAnsi"/>
                <w:sz w:val="20"/>
                <w:szCs w:val="20"/>
              </w:rPr>
              <w:t>{{TableStart:ESP}}{{VENDOR_HCPTS_NAME}}{{TableEnd:ESP}}</w:t>
            </w:r>
          </w:p>
          <w:p w14:paraId="22F5C437" w14:textId="77777777" w:rsidR="00674ECB" w:rsidRDefault="00674ECB" w:rsidP="00674ECB">
            <w:pPr>
              <w:pStyle w:val="Level1Arial12regtextonly"/>
              <w:numPr>
                <w:ilvl w:val="0"/>
                <w:numId w:val="0"/>
              </w:numPr>
              <w:spacing w:before="120" w:after="120"/>
              <w:jc w:val="left"/>
              <w:rPr>
                <w:rFonts w:asciiTheme="minorHAnsi" w:hAnsiTheme="minorHAnsi" w:cstheme="minorHAnsi"/>
                <w:sz w:val="20"/>
                <w:szCs w:val="20"/>
              </w:rPr>
            </w:pPr>
            <w:r w:rsidRPr="007F3566">
              <w:rPr>
                <w:rFonts w:asciiTheme="minorHAnsi" w:hAnsiTheme="minorHAnsi" w:cstheme="minorHAnsi"/>
                <w:sz w:val="20"/>
                <w:szCs w:val="20"/>
              </w:rPr>
              <w:t>{{TableStart:ESP}}{{RELATED_ICF_HCPTS__RVENDOR_HCPTS_CONTRACT_PARTY_ADDRESS_LINE_1_HCPTS}}{{TableEnd:ESP}}</w:t>
            </w:r>
          </w:p>
          <w:p w14:paraId="337F8374" w14:textId="43E673BC" w:rsidR="00D62EC6" w:rsidRPr="00C168B5" w:rsidRDefault="00674ECB" w:rsidP="00333A1E">
            <w:pPr>
              <w:pStyle w:val="Level1Arial12regtextonly"/>
              <w:numPr>
                <w:ilvl w:val="0"/>
                <w:numId w:val="0"/>
              </w:numPr>
              <w:spacing w:before="120" w:after="120"/>
              <w:jc w:val="left"/>
              <w:rPr>
                <w:rFonts w:asciiTheme="minorHAnsi" w:hAnsiTheme="minorHAnsi" w:cstheme="minorHAnsi"/>
                <w:sz w:val="20"/>
                <w:szCs w:val="20"/>
              </w:rPr>
            </w:pPr>
            <w:r w:rsidRPr="007F3566">
              <w:rPr>
                <w:rFonts w:asciiTheme="minorHAnsi" w:hAnsiTheme="minorHAnsi" w:cstheme="minorHAnsi"/>
                <w:sz w:val="20"/>
                <w:szCs w:val="20"/>
              </w:rPr>
              <w:t>{{TableStart:ESP}}{{RELATED_ICF_HCPTS__RVEN</w:t>
            </w:r>
            <w:r>
              <w:rPr>
                <w:rFonts w:asciiTheme="minorHAnsi" w:hAnsiTheme="minorHAnsi" w:cstheme="minorHAnsi"/>
                <w:sz w:val="20"/>
                <w:szCs w:val="20"/>
              </w:rPr>
              <w:t>DOR_HCPTS_CONTRACT_CITY_HCPTS}}</w:t>
            </w:r>
            <w:r w:rsidRPr="007F3566">
              <w:rPr>
                <w:rFonts w:asciiTheme="minorHAnsi" w:hAnsiTheme="minorHAnsi" w:cstheme="minorHAnsi"/>
                <w:sz w:val="20"/>
                <w:szCs w:val="20"/>
              </w:rPr>
              <w:t>{{TableEnd:ESP}}</w:t>
            </w:r>
            <w:r>
              <w:rPr>
                <w:rFonts w:asciiTheme="minorHAnsi" w:hAnsiTheme="minorHAnsi" w:cstheme="minorHAnsi"/>
                <w:sz w:val="20"/>
                <w:szCs w:val="20"/>
              </w:rPr>
              <w:t xml:space="preserve">, </w:t>
            </w:r>
            <w:r w:rsidRPr="007F3566">
              <w:rPr>
                <w:rFonts w:asciiTheme="minorHAnsi" w:hAnsiTheme="minorHAnsi" w:cstheme="minorHAnsi"/>
                <w:sz w:val="20"/>
                <w:szCs w:val="20"/>
              </w:rPr>
              <w:t>{{TableStart:ESP}}{{RELATED_ICF_HCPTS__RVEND</w:t>
            </w:r>
            <w:r>
              <w:rPr>
                <w:rFonts w:asciiTheme="minorHAnsi" w:hAnsiTheme="minorHAnsi" w:cstheme="minorHAnsi"/>
                <w:sz w:val="20"/>
                <w:szCs w:val="20"/>
              </w:rPr>
              <w:t xml:space="preserve">OR_HCPTS_CONTRACT_STATE_HCPTS}} </w:t>
            </w:r>
            <w:r w:rsidRPr="007F3566">
              <w:rPr>
                <w:rFonts w:asciiTheme="minorHAnsi" w:hAnsiTheme="minorHAnsi" w:cstheme="minorHAnsi"/>
                <w:sz w:val="20"/>
                <w:szCs w:val="20"/>
              </w:rPr>
              <w:t>{{TableEnd:ESP}}</w:t>
            </w:r>
            <w:r>
              <w:rPr>
                <w:rFonts w:asciiTheme="minorHAnsi" w:hAnsiTheme="minorHAnsi" w:cstheme="minorHAnsi"/>
                <w:sz w:val="20"/>
                <w:szCs w:val="20"/>
              </w:rPr>
              <w:t xml:space="preserve"> </w:t>
            </w:r>
            <w:r w:rsidRPr="007F3566">
              <w:rPr>
                <w:rFonts w:asciiTheme="minorHAnsi" w:hAnsiTheme="minorHAnsi" w:cstheme="minorHAnsi"/>
                <w:sz w:val="20"/>
                <w:szCs w:val="20"/>
              </w:rPr>
              <w:t>{{TableStart:ESP}}{{RELATED_ICF_HCPTS__RVENDOR_HCPTS_CONTRACT_POSTAL_CODE_HCPTS}}{{TableEnd:ESP}}</w:t>
            </w:r>
          </w:p>
        </w:tc>
      </w:tr>
      <w:tr w:rsidR="00D62EC6" w:rsidRPr="00E1441D" w14:paraId="3877F75F" w14:textId="77777777" w:rsidTr="00333A1E">
        <w:tc>
          <w:tcPr>
            <w:tcW w:w="2033" w:type="dxa"/>
            <w:tcBorders>
              <w:top w:val="single" w:sz="4" w:space="0" w:color="auto"/>
              <w:bottom w:val="single" w:sz="4" w:space="0" w:color="auto"/>
            </w:tcBorders>
          </w:tcPr>
          <w:p w14:paraId="4209B5C0" w14:textId="77777777" w:rsidR="00D62EC6" w:rsidRPr="00C168B5" w:rsidRDefault="00D62EC6" w:rsidP="00333A1E">
            <w:pPr>
              <w:pStyle w:val="Level1Arial12regtextonly"/>
              <w:numPr>
                <w:ilvl w:val="0"/>
                <w:numId w:val="0"/>
              </w:numPr>
              <w:spacing w:before="120" w:after="120"/>
              <w:jc w:val="left"/>
              <w:rPr>
                <w:rFonts w:asciiTheme="minorHAnsi" w:hAnsiTheme="minorHAnsi" w:cstheme="minorHAnsi"/>
                <w:b/>
                <w:sz w:val="20"/>
                <w:szCs w:val="20"/>
              </w:rPr>
            </w:pPr>
            <w:r w:rsidRPr="00C168B5">
              <w:rPr>
                <w:rFonts w:asciiTheme="minorHAnsi" w:hAnsiTheme="minorHAnsi" w:cstheme="minorHAnsi"/>
                <w:b/>
                <w:sz w:val="20"/>
                <w:szCs w:val="20"/>
              </w:rPr>
              <w:t>Consultant</w:t>
            </w:r>
          </w:p>
        </w:tc>
        <w:tc>
          <w:tcPr>
            <w:tcW w:w="6427" w:type="dxa"/>
            <w:tcBorders>
              <w:top w:val="single" w:sz="4" w:space="0" w:color="auto"/>
              <w:bottom w:val="single" w:sz="4" w:space="0" w:color="auto"/>
            </w:tcBorders>
          </w:tcPr>
          <w:p w14:paraId="098E7054" w14:textId="764AFBA8" w:rsidR="00D62EC6" w:rsidRPr="00C168B5" w:rsidRDefault="00D62EC6" w:rsidP="00DC5050">
            <w:pPr>
              <w:spacing w:before="120" w:after="120"/>
              <w:rPr>
                <w:rFonts w:asciiTheme="minorHAnsi" w:hAnsiTheme="minorHAnsi" w:cstheme="minorHAnsi"/>
                <w:sz w:val="20"/>
                <w:szCs w:val="20"/>
              </w:rPr>
            </w:pPr>
            <w:r w:rsidRPr="00C168B5">
              <w:rPr>
                <w:rFonts w:asciiTheme="minorHAnsi" w:hAnsiTheme="minorHAnsi" w:cstheme="minorHAnsi"/>
                <w:sz w:val="20"/>
                <w:szCs w:val="20"/>
                <w:highlight w:val="yellow"/>
              </w:rPr>
              <w:t>Insert Name of individual providing Services</w:t>
            </w:r>
            <w:r w:rsidR="00DC5050">
              <w:rPr>
                <w:rFonts w:asciiTheme="minorHAnsi" w:hAnsiTheme="minorHAnsi" w:cstheme="minorHAnsi"/>
                <w:sz w:val="20"/>
                <w:szCs w:val="20"/>
              </w:rPr>
              <w:t xml:space="preserve"> – or “</w:t>
            </w:r>
            <w:r w:rsidR="00DC5050" w:rsidRPr="00BD10AC">
              <w:rPr>
                <w:rFonts w:asciiTheme="minorHAnsi" w:hAnsiTheme="minorHAnsi" w:cstheme="minorHAnsi"/>
                <w:sz w:val="20"/>
                <w:szCs w:val="20"/>
                <w:highlight w:val="yellow"/>
              </w:rPr>
              <w:t>Specified in the SOW</w:t>
            </w:r>
            <w:r w:rsidR="00DC5050">
              <w:rPr>
                <w:rFonts w:asciiTheme="minorHAnsi" w:hAnsiTheme="minorHAnsi" w:cstheme="minorHAnsi"/>
                <w:sz w:val="20"/>
                <w:szCs w:val="20"/>
              </w:rPr>
              <w:t>”</w:t>
            </w:r>
          </w:p>
        </w:tc>
      </w:tr>
      <w:tr w:rsidR="005118D8" w:rsidRPr="00E1441D" w14:paraId="790A1BAB" w14:textId="77777777" w:rsidTr="00333A1E">
        <w:tc>
          <w:tcPr>
            <w:tcW w:w="2033" w:type="dxa"/>
            <w:tcBorders>
              <w:top w:val="single" w:sz="4" w:space="0" w:color="auto"/>
              <w:bottom w:val="single" w:sz="4" w:space="0" w:color="auto"/>
            </w:tcBorders>
          </w:tcPr>
          <w:p w14:paraId="26A4E6E5" w14:textId="77777777" w:rsidR="005118D8" w:rsidRPr="00C168B5" w:rsidRDefault="005118D8" w:rsidP="005118D8">
            <w:pPr>
              <w:pStyle w:val="Level1Arial12regtextonly"/>
              <w:numPr>
                <w:ilvl w:val="0"/>
                <w:numId w:val="0"/>
              </w:numPr>
              <w:spacing w:before="120" w:after="120"/>
              <w:jc w:val="left"/>
              <w:rPr>
                <w:rFonts w:asciiTheme="minorHAnsi" w:hAnsiTheme="minorHAnsi" w:cstheme="minorHAnsi"/>
                <w:b/>
                <w:sz w:val="20"/>
                <w:szCs w:val="20"/>
              </w:rPr>
            </w:pPr>
            <w:r w:rsidRPr="00C168B5">
              <w:rPr>
                <w:rFonts w:asciiTheme="minorHAnsi" w:hAnsiTheme="minorHAnsi" w:cstheme="minorHAnsi"/>
                <w:b/>
                <w:sz w:val="20"/>
                <w:szCs w:val="20"/>
              </w:rPr>
              <w:t>Term</w:t>
            </w:r>
          </w:p>
        </w:tc>
        <w:tc>
          <w:tcPr>
            <w:tcW w:w="6427" w:type="dxa"/>
            <w:tcBorders>
              <w:top w:val="single" w:sz="4" w:space="0" w:color="auto"/>
              <w:bottom w:val="single" w:sz="4" w:space="0" w:color="auto"/>
            </w:tcBorders>
          </w:tcPr>
          <w:p w14:paraId="7C6E5DFD" w14:textId="77777777" w:rsidR="005118D8" w:rsidRPr="00781574" w:rsidDel="00F41CEC" w:rsidRDefault="005118D8" w:rsidP="005118D8">
            <w:pPr>
              <w:pStyle w:val="Level1Arial12regtextonly"/>
              <w:numPr>
                <w:ilvl w:val="0"/>
                <w:numId w:val="0"/>
              </w:numPr>
              <w:jc w:val="left"/>
              <w:rPr>
                <w:rFonts w:asciiTheme="minorHAnsi" w:hAnsiTheme="minorHAnsi" w:cstheme="minorHAnsi"/>
                <w:sz w:val="20"/>
                <w:szCs w:val="20"/>
              </w:rPr>
            </w:pPr>
            <w:r>
              <w:rPr>
                <w:rFonts w:asciiTheme="minorHAnsi" w:hAnsiTheme="minorHAnsi" w:cstheme="minorHAnsi"/>
                <w:sz w:val="20"/>
                <w:szCs w:val="20"/>
              </w:rPr>
              <w:t xml:space="preserve">Effective Date:  </w:t>
            </w:r>
            <w:r w:rsidRPr="00A3338D">
              <w:rPr>
                <w:rFonts w:asciiTheme="minorHAnsi" w:hAnsiTheme="minorHAnsi" w:cstheme="minorHAnsi"/>
                <w:sz w:val="20"/>
                <w:szCs w:val="20"/>
              </w:rPr>
              <w:t>{{TABLESTART:ESP}}{{EVENT_SPEAKER_CONTRACT_HCPTS_START_DATE_VOD  \@ MMMM d, yyyy}}</w:t>
            </w:r>
            <w:r w:rsidRPr="00A3338D">
              <w:rPr>
                <w:rFonts w:asciiTheme="minorHAnsi" w:hAnsiTheme="minorHAnsi" w:cstheme="minorHAnsi"/>
                <w:color w:val="auto"/>
                <w:sz w:val="20"/>
                <w:szCs w:val="20"/>
              </w:rPr>
              <w:t>{{TABLEEND:ESP}}</w:t>
            </w:r>
          </w:p>
          <w:p w14:paraId="26612D0D" w14:textId="3118A853" w:rsidR="005118D8" w:rsidRPr="00C168B5" w:rsidRDefault="005118D8" w:rsidP="00B05228">
            <w:pPr>
              <w:pStyle w:val="Level1Arial12regtextonly"/>
              <w:numPr>
                <w:ilvl w:val="0"/>
                <w:numId w:val="0"/>
              </w:numPr>
              <w:spacing w:before="120" w:after="120"/>
              <w:jc w:val="left"/>
              <w:rPr>
                <w:rFonts w:asciiTheme="minorHAnsi" w:hAnsiTheme="minorHAnsi" w:cstheme="minorHAnsi"/>
              </w:rPr>
            </w:pPr>
            <w:r>
              <w:rPr>
                <w:rFonts w:asciiTheme="minorHAnsi" w:hAnsiTheme="minorHAnsi" w:cstheme="minorHAnsi"/>
                <w:color w:val="auto"/>
                <w:sz w:val="20"/>
                <w:szCs w:val="20"/>
              </w:rPr>
              <w:t>{{TABLESTART</w:t>
            </w:r>
            <w:r w:rsidRPr="00A3338D">
              <w:rPr>
                <w:rFonts w:asciiTheme="minorHAnsi" w:hAnsiTheme="minorHAnsi" w:cstheme="minorHAnsi"/>
                <w:color w:val="auto"/>
                <w:sz w:val="20"/>
                <w:szCs w:val="20"/>
              </w:rPr>
              <w:t>:ESP}}</w:t>
            </w:r>
            <w:r>
              <w:rPr>
                <w:rFonts w:asciiTheme="minorHAnsi" w:hAnsiTheme="minorHAnsi" w:cstheme="minorHAnsi"/>
                <w:sz w:val="20"/>
                <w:szCs w:val="20"/>
              </w:rPr>
              <w:t xml:space="preserve">Expiration Date: </w:t>
            </w:r>
            <w:r w:rsidRPr="00A3338D">
              <w:rPr>
                <w:rFonts w:asciiTheme="minorHAnsi" w:hAnsiTheme="minorHAnsi" w:cstheme="minorHAnsi"/>
                <w:sz w:val="20"/>
                <w:szCs w:val="20"/>
              </w:rPr>
              <w:t>{{EVENT_SPEAKER_CONTRACT_HCPTS_END_DATE_VOD  \@ MMMM d, yyyy}}{{TABLEEND:ESP}}</w:t>
            </w:r>
          </w:p>
        </w:tc>
      </w:tr>
    </w:tbl>
    <w:p w14:paraId="1AFF05B6" w14:textId="77777777" w:rsidR="00923383" w:rsidRDefault="00923383" w:rsidP="00CD1FB9">
      <w:pPr>
        <w:jc w:val="both"/>
        <w:rPr>
          <w:rFonts w:ascii="Calibri" w:hAnsi="Calibri" w:cs="Calibri"/>
          <w:b/>
          <w:sz w:val="20"/>
          <w:szCs w:val="20"/>
        </w:rPr>
      </w:pPr>
    </w:p>
    <w:p w14:paraId="586CD80E" w14:textId="77777777" w:rsidR="00662601" w:rsidRDefault="00662601" w:rsidP="00CD1FB9">
      <w:pPr>
        <w:jc w:val="both"/>
        <w:rPr>
          <w:rFonts w:ascii="Calibri" w:hAnsi="Calibri" w:cs="Calibri"/>
          <w:b/>
          <w:sz w:val="20"/>
          <w:szCs w:val="20"/>
        </w:rPr>
      </w:pPr>
    </w:p>
    <w:p w14:paraId="6B25090E" w14:textId="77777777" w:rsidR="002D5910" w:rsidRPr="00BD4D26" w:rsidRDefault="002D5910" w:rsidP="00BD4D26">
      <w:pPr>
        <w:jc w:val="both"/>
        <w:rPr>
          <w:rFonts w:asciiTheme="minorHAnsi" w:hAnsiTheme="minorHAnsi" w:cstheme="minorHAnsi"/>
          <w:b/>
          <w:sz w:val="20"/>
          <w:szCs w:val="20"/>
        </w:rPr>
      </w:pPr>
      <w:r w:rsidRPr="00BD4D26">
        <w:rPr>
          <w:rFonts w:asciiTheme="minorHAnsi" w:hAnsiTheme="minorHAnsi" w:cstheme="minorHAnsi"/>
          <w:b/>
          <w:sz w:val="20"/>
          <w:szCs w:val="20"/>
        </w:rPr>
        <w:t>Conflict of Interest.</w:t>
      </w:r>
    </w:p>
    <w:p w14:paraId="06D9486A" w14:textId="77777777" w:rsidR="002D5910" w:rsidRPr="00EC1CE0" w:rsidRDefault="002D5910" w:rsidP="002D5910">
      <w:pPr>
        <w:pStyle w:val="ListParagraph"/>
        <w:ind w:left="547"/>
        <w:jc w:val="both"/>
        <w:rPr>
          <w:rFonts w:asciiTheme="minorHAnsi" w:hAnsiTheme="minorHAnsi" w:cstheme="minorHAnsi"/>
          <w:b/>
          <w:sz w:val="20"/>
          <w:szCs w:val="20"/>
        </w:rPr>
      </w:pPr>
    </w:p>
    <w:p w14:paraId="5EFDAB63" w14:textId="59A44DDA" w:rsidR="00B924FA" w:rsidRPr="00380B96" w:rsidRDefault="002D5910" w:rsidP="00380B96">
      <w:pPr>
        <w:pStyle w:val="CUNumber2"/>
        <w:numPr>
          <w:ilvl w:val="0"/>
          <w:numId w:val="0"/>
        </w:numPr>
        <w:ind w:left="540"/>
        <w:jc w:val="both"/>
        <w:rPr>
          <w:rFonts w:asciiTheme="minorHAnsi" w:hAnsiTheme="minorHAnsi" w:cstheme="minorHAnsi"/>
          <w:sz w:val="20"/>
          <w:szCs w:val="20"/>
          <w:lang w:val="en-US"/>
        </w:rPr>
      </w:pPr>
      <w:r w:rsidRPr="00447B2C">
        <w:rPr>
          <w:rFonts w:asciiTheme="minorHAnsi" w:hAnsiTheme="minorHAnsi" w:cstheme="minorHAnsi"/>
          <w:sz w:val="20"/>
          <w:szCs w:val="20"/>
          <w:lang w:val="en-US"/>
        </w:rPr>
        <w:t>If the terms or performance of the agreement</w:t>
      </w:r>
      <w:r w:rsidR="00AE0715" w:rsidRPr="00447B2C">
        <w:rPr>
          <w:rFonts w:asciiTheme="minorHAnsi" w:hAnsiTheme="minorHAnsi" w:cstheme="minorHAnsi"/>
          <w:sz w:val="20"/>
          <w:szCs w:val="20"/>
          <w:lang w:val="en-US"/>
        </w:rPr>
        <w:t xml:space="preserve"> </w:t>
      </w:r>
      <w:r w:rsidRPr="00447B2C">
        <w:rPr>
          <w:rFonts w:asciiTheme="minorHAnsi" w:hAnsiTheme="minorHAnsi" w:cstheme="minorHAnsi"/>
          <w:sz w:val="20"/>
          <w:szCs w:val="20"/>
          <w:lang w:val="en-US"/>
        </w:rPr>
        <w:t xml:space="preserve">conflict with any obligations or duties, express or implied, to third parties (including, Consultant’s employer), Consultant will immediately report such conflict to BMS and comply with BMS’ reasonable instructions (which may include termination of the Agreement). </w:t>
      </w:r>
    </w:p>
    <w:p w14:paraId="365C0E17" w14:textId="3246BE42" w:rsidR="007164E6" w:rsidRPr="00BD4D26" w:rsidRDefault="007164E6" w:rsidP="00BD4D26">
      <w:pPr>
        <w:jc w:val="both"/>
        <w:rPr>
          <w:rFonts w:asciiTheme="minorHAnsi" w:hAnsiTheme="minorHAnsi" w:cstheme="minorHAnsi"/>
          <w:b/>
          <w:sz w:val="20"/>
          <w:szCs w:val="20"/>
        </w:rPr>
      </w:pPr>
      <w:r w:rsidRPr="00BD4D26">
        <w:rPr>
          <w:rFonts w:asciiTheme="minorHAnsi" w:hAnsiTheme="minorHAnsi" w:cstheme="minorHAnsi"/>
          <w:b/>
          <w:sz w:val="20"/>
          <w:szCs w:val="20"/>
        </w:rPr>
        <w:t xml:space="preserve">Strategic Partnership </w:t>
      </w:r>
    </w:p>
    <w:p w14:paraId="6AF63F90" w14:textId="77777777" w:rsidR="007164E6" w:rsidRPr="00FD2593" w:rsidRDefault="007164E6" w:rsidP="00F31F94">
      <w:pPr>
        <w:pStyle w:val="ListParagraph"/>
        <w:ind w:left="547"/>
        <w:jc w:val="both"/>
        <w:rPr>
          <w:rFonts w:asciiTheme="minorHAnsi" w:hAnsiTheme="minorHAnsi" w:cstheme="minorHAnsi"/>
          <w:b/>
          <w:sz w:val="20"/>
          <w:szCs w:val="20"/>
        </w:rPr>
      </w:pPr>
    </w:p>
    <w:p w14:paraId="37A53E98" w14:textId="45859DCF" w:rsidR="002B6FF7" w:rsidRDefault="007164E6" w:rsidP="007164E6">
      <w:pPr>
        <w:pStyle w:val="CUNumber2"/>
        <w:numPr>
          <w:ilvl w:val="0"/>
          <w:numId w:val="0"/>
        </w:numPr>
        <w:ind w:left="540"/>
        <w:jc w:val="both"/>
        <w:rPr>
          <w:rFonts w:asciiTheme="minorHAnsi" w:hAnsiTheme="minorHAnsi" w:cstheme="minorHAnsi"/>
          <w:sz w:val="20"/>
          <w:szCs w:val="20"/>
          <w:lang w:val="en-US"/>
        </w:rPr>
      </w:pPr>
      <w:r w:rsidRPr="00FD2593">
        <w:rPr>
          <w:rFonts w:asciiTheme="minorHAnsi" w:hAnsiTheme="minorHAnsi" w:cstheme="minorHAnsi"/>
          <w:sz w:val="20"/>
          <w:szCs w:val="20"/>
          <w:lang w:val="en-US"/>
        </w:rPr>
        <w:t xml:space="preserve">For the purpose of this </w:t>
      </w:r>
      <w:r w:rsidR="00EB6910">
        <w:rPr>
          <w:rFonts w:asciiTheme="minorHAnsi" w:hAnsiTheme="minorHAnsi" w:cstheme="minorHAnsi"/>
          <w:sz w:val="20"/>
          <w:szCs w:val="20"/>
          <w:lang w:val="en-US"/>
        </w:rPr>
        <w:t>MSA</w:t>
      </w:r>
      <w:r w:rsidR="00AE0715">
        <w:rPr>
          <w:rFonts w:asciiTheme="minorHAnsi" w:hAnsiTheme="minorHAnsi" w:cstheme="minorHAnsi"/>
          <w:sz w:val="20"/>
          <w:szCs w:val="20"/>
          <w:lang w:val="en-US"/>
        </w:rPr>
        <w:t>,</w:t>
      </w:r>
      <w:r w:rsidRPr="00FD2593">
        <w:rPr>
          <w:rFonts w:asciiTheme="minorHAnsi" w:hAnsiTheme="minorHAnsi" w:cstheme="minorHAnsi"/>
          <w:sz w:val="20"/>
          <w:szCs w:val="20"/>
          <w:lang w:val="en-US"/>
        </w:rPr>
        <w:t xml:space="preserve"> Contract Party acknowledges that BMS may share, transfer, sublicense, or assign with its strategic partner (e.g. co-promotion partner or licensees) (a) all information, Data, results and deliverables in connection with this </w:t>
      </w:r>
      <w:r w:rsidR="00EB6910">
        <w:rPr>
          <w:rFonts w:asciiTheme="minorHAnsi" w:hAnsiTheme="minorHAnsi" w:cstheme="minorHAnsi"/>
          <w:sz w:val="20"/>
          <w:szCs w:val="20"/>
          <w:lang w:val="en-US"/>
        </w:rPr>
        <w:t>MSA</w:t>
      </w:r>
      <w:r w:rsidRPr="00FD2593">
        <w:rPr>
          <w:rFonts w:asciiTheme="minorHAnsi" w:hAnsiTheme="minorHAnsi" w:cstheme="minorHAnsi"/>
          <w:sz w:val="20"/>
          <w:szCs w:val="20"/>
          <w:lang w:val="en-US"/>
        </w:rPr>
        <w:t xml:space="preserve"> and (b) all licenses, patents, know-how, copyrights, and any other intellectual property rights, that BMS receives under this </w:t>
      </w:r>
      <w:r w:rsidR="00EB6910">
        <w:rPr>
          <w:rFonts w:asciiTheme="minorHAnsi" w:hAnsiTheme="minorHAnsi" w:cstheme="minorHAnsi"/>
          <w:sz w:val="20"/>
          <w:szCs w:val="20"/>
          <w:lang w:val="en-US"/>
        </w:rPr>
        <w:t>MSA</w:t>
      </w:r>
      <w:r w:rsidR="00AE0715">
        <w:rPr>
          <w:rFonts w:asciiTheme="minorHAnsi" w:hAnsiTheme="minorHAnsi" w:cstheme="minorHAnsi"/>
          <w:sz w:val="20"/>
          <w:szCs w:val="20"/>
          <w:lang w:val="en-US"/>
        </w:rPr>
        <w:t xml:space="preserve"> and any related SOWs</w:t>
      </w:r>
      <w:r w:rsidR="00AE0715" w:rsidRPr="00FD2593">
        <w:rPr>
          <w:rFonts w:asciiTheme="minorHAnsi" w:hAnsiTheme="minorHAnsi" w:cstheme="minorHAnsi"/>
          <w:sz w:val="20"/>
          <w:szCs w:val="20"/>
          <w:lang w:val="en-US"/>
        </w:rPr>
        <w:t xml:space="preserve"> </w:t>
      </w:r>
      <w:r w:rsidRPr="00FD2593">
        <w:rPr>
          <w:rFonts w:asciiTheme="minorHAnsi" w:hAnsiTheme="minorHAnsi" w:cstheme="minorHAnsi"/>
          <w:sz w:val="20"/>
          <w:szCs w:val="20"/>
          <w:lang w:val="en-US"/>
        </w:rPr>
        <w:t>relating to the product Eliquis.</w:t>
      </w:r>
    </w:p>
    <w:p w14:paraId="0D2DD1D5" w14:textId="5F1A307F" w:rsidR="00B924FA" w:rsidRPr="00BD4D26" w:rsidRDefault="002B6FF7" w:rsidP="00BD4D26">
      <w:pPr>
        <w:jc w:val="both"/>
        <w:rPr>
          <w:rFonts w:asciiTheme="minorHAnsi" w:hAnsiTheme="minorHAnsi" w:cstheme="minorHAnsi"/>
          <w:b/>
          <w:sz w:val="20"/>
          <w:szCs w:val="20"/>
        </w:rPr>
      </w:pPr>
      <w:r w:rsidRPr="00BD4D26">
        <w:rPr>
          <w:rFonts w:asciiTheme="minorHAnsi" w:hAnsiTheme="minorHAnsi" w:cstheme="minorHAnsi"/>
          <w:b/>
          <w:sz w:val="20"/>
          <w:szCs w:val="20"/>
        </w:rPr>
        <w:t xml:space="preserve">Intellectual Property.  </w:t>
      </w:r>
    </w:p>
    <w:p w14:paraId="0AC34F48" w14:textId="77777777" w:rsidR="00B924FA" w:rsidRPr="00B924FA" w:rsidRDefault="00B924FA" w:rsidP="00B924FA">
      <w:pPr>
        <w:pStyle w:val="ListParagraph"/>
        <w:ind w:left="547"/>
        <w:jc w:val="both"/>
        <w:rPr>
          <w:rFonts w:asciiTheme="minorHAnsi" w:hAnsiTheme="minorHAnsi" w:cstheme="minorHAnsi"/>
          <w:b/>
          <w:sz w:val="20"/>
          <w:szCs w:val="20"/>
        </w:rPr>
      </w:pPr>
    </w:p>
    <w:p w14:paraId="1F326CDA" w14:textId="77777777" w:rsidR="002B6FF7" w:rsidRDefault="002B6FF7" w:rsidP="007164E6">
      <w:pPr>
        <w:pStyle w:val="CUNumber2"/>
        <w:numPr>
          <w:ilvl w:val="0"/>
          <w:numId w:val="0"/>
        </w:numPr>
        <w:ind w:left="540"/>
        <w:jc w:val="both"/>
        <w:rPr>
          <w:rFonts w:asciiTheme="minorHAnsi" w:hAnsiTheme="minorHAnsi" w:cstheme="minorHAnsi"/>
          <w:bCs/>
          <w:sz w:val="20"/>
          <w:szCs w:val="20"/>
          <w:lang w:val="en-GB"/>
        </w:rPr>
      </w:pPr>
      <w:r>
        <w:rPr>
          <w:rFonts w:asciiTheme="minorHAnsi" w:hAnsiTheme="minorHAnsi" w:cstheme="minorHAnsi"/>
          <w:bCs/>
          <w:sz w:val="20"/>
          <w:szCs w:val="20"/>
          <w:lang w:val="en-GB"/>
        </w:rPr>
        <w:t>In case the Consultant is employed by a university, Consultant hereby waives any right resulting from § 42 No. 2 Arbeitnehmererfindungsgesetz (German Law on the Inventions of Employees), instead Consultant shall inform the university promptly of any invention made.</w:t>
      </w:r>
    </w:p>
    <w:p w14:paraId="0BF2D05D" w14:textId="7D303A60" w:rsidR="002B6FF7" w:rsidRPr="00BD4D26" w:rsidRDefault="002B6FF7" w:rsidP="00BD4D26">
      <w:pPr>
        <w:jc w:val="both"/>
        <w:rPr>
          <w:rFonts w:asciiTheme="minorHAnsi" w:hAnsiTheme="minorHAnsi" w:cstheme="minorHAnsi"/>
          <w:sz w:val="20"/>
          <w:szCs w:val="20"/>
        </w:rPr>
      </w:pPr>
      <w:r w:rsidRPr="00BD4D26">
        <w:rPr>
          <w:rFonts w:asciiTheme="minorHAnsi" w:hAnsiTheme="minorHAnsi" w:cstheme="minorHAnsi"/>
          <w:b/>
          <w:sz w:val="20"/>
          <w:szCs w:val="20"/>
        </w:rPr>
        <w:t>Taxes</w:t>
      </w:r>
    </w:p>
    <w:p w14:paraId="2F32A1D1" w14:textId="77777777" w:rsidR="002B6FF7" w:rsidRDefault="002B6FF7" w:rsidP="00F31F94">
      <w:pPr>
        <w:pStyle w:val="ListParagraph"/>
        <w:ind w:left="547"/>
        <w:jc w:val="both"/>
        <w:rPr>
          <w:rFonts w:asciiTheme="minorHAnsi" w:hAnsiTheme="minorHAnsi" w:cstheme="minorHAnsi"/>
          <w:sz w:val="20"/>
          <w:szCs w:val="20"/>
        </w:rPr>
      </w:pPr>
    </w:p>
    <w:p w14:paraId="65A702DA" w14:textId="77777777" w:rsidR="00F71DC3" w:rsidRDefault="002B6FF7" w:rsidP="00F71DC3">
      <w:pPr>
        <w:pStyle w:val="CUNumber2"/>
        <w:numPr>
          <w:ilvl w:val="0"/>
          <w:numId w:val="0"/>
        </w:numPr>
        <w:ind w:left="540"/>
        <w:jc w:val="both"/>
        <w:rPr>
          <w:rFonts w:asciiTheme="minorHAnsi" w:hAnsiTheme="minorHAnsi" w:cstheme="minorHAnsi"/>
          <w:sz w:val="20"/>
          <w:szCs w:val="20"/>
        </w:rPr>
      </w:pPr>
      <w:r>
        <w:rPr>
          <w:rFonts w:asciiTheme="minorHAnsi" w:hAnsiTheme="minorHAnsi" w:cstheme="minorHAnsi"/>
          <w:sz w:val="20"/>
          <w:szCs w:val="20"/>
        </w:rPr>
        <w:t xml:space="preserve">In the event Consultant is obliged to pay Umsatzsteuer (VAT) on any Fees, BMS will reimburse such amount separately, </w:t>
      </w:r>
      <w:r w:rsidRPr="00F31F94">
        <w:rPr>
          <w:rFonts w:asciiTheme="minorHAnsi" w:hAnsiTheme="minorHAnsi" w:cstheme="minorHAnsi"/>
          <w:bCs/>
          <w:sz w:val="20"/>
          <w:szCs w:val="20"/>
          <w:lang w:val="en-GB"/>
        </w:rPr>
        <w:t>provided</w:t>
      </w:r>
      <w:r>
        <w:rPr>
          <w:rFonts w:asciiTheme="minorHAnsi" w:hAnsiTheme="minorHAnsi" w:cstheme="minorHAnsi"/>
          <w:sz w:val="20"/>
          <w:szCs w:val="20"/>
        </w:rPr>
        <w:t xml:space="preserve"> that Consultant provides to BMS the necessary information according to § 14 Umsatzsteuergesezt (German Law on VAT).</w:t>
      </w:r>
      <w:r w:rsidR="00F66FC6">
        <w:rPr>
          <w:rFonts w:asciiTheme="minorHAnsi" w:hAnsiTheme="minorHAnsi" w:cstheme="minorHAnsi"/>
          <w:sz w:val="20"/>
          <w:szCs w:val="20"/>
        </w:rPr>
        <w:t xml:space="preserve">  </w:t>
      </w:r>
    </w:p>
    <w:p w14:paraId="531B3BC6" w14:textId="53254DB8" w:rsidR="001E502D" w:rsidRPr="00F71DC3" w:rsidRDefault="001E502D" w:rsidP="00F71DC3">
      <w:pPr>
        <w:pStyle w:val="CUNumber2"/>
        <w:numPr>
          <w:ilvl w:val="0"/>
          <w:numId w:val="0"/>
        </w:numPr>
        <w:jc w:val="both"/>
        <w:rPr>
          <w:rFonts w:asciiTheme="minorHAnsi" w:hAnsiTheme="minorHAnsi" w:cstheme="minorHAnsi"/>
          <w:sz w:val="20"/>
          <w:szCs w:val="20"/>
        </w:rPr>
      </w:pPr>
      <w:r w:rsidRPr="00F71DC3">
        <w:rPr>
          <w:rFonts w:asciiTheme="minorHAnsi" w:hAnsiTheme="minorHAnsi" w:cstheme="minorHAnsi"/>
          <w:b/>
          <w:sz w:val="20"/>
          <w:szCs w:val="20"/>
          <w:lang w:val="en-US"/>
        </w:rPr>
        <w:t>Miscellaneous</w:t>
      </w:r>
    </w:p>
    <w:p w14:paraId="2115CAED" w14:textId="77777777" w:rsidR="001E502D" w:rsidRPr="00F31F94" w:rsidRDefault="001E502D" w:rsidP="00F31F94">
      <w:pPr>
        <w:pStyle w:val="ListParagraph"/>
        <w:tabs>
          <w:tab w:val="center" w:pos="720"/>
        </w:tabs>
        <w:ind w:left="360"/>
        <w:jc w:val="both"/>
        <w:rPr>
          <w:rFonts w:ascii="Calibri" w:eastAsia="Calibri" w:hAnsi="Calibri" w:cs="Calibri"/>
          <w:b/>
          <w:bCs/>
          <w:sz w:val="20"/>
          <w:szCs w:val="20"/>
        </w:rPr>
      </w:pPr>
    </w:p>
    <w:p w14:paraId="0045D293" w14:textId="642C8FFB" w:rsidR="000842EA" w:rsidRPr="00BD4D26" w:rsidRDefault="001E502D" w:rsidP="00BD4D26">
      <w:pPr>
        <w:pStyle w:val="CUNumber2"/>
        <w:numPr>
          <w:ilvl w:val="0"/>
          <w:numId w:val="0"/>
        </w:numPr>
        <w:ind w:left="540"/>
        <w:jc w:val="both"/>
        <w:rPr>
          <w:rFonts w:asciiTheme="minorHAnsi" w:hAnsiTheme="minorHAnsi" w:cstheme="minorHAnsi"/>
          <w:sz w:val="20"/>
          <w:szCs w:val="20"/>
          <w:lang w:val="en-US"/>
        </w:rPr>
      </w:pPr>
      <w:r w:rsidRPr="00BD4D26">
        <w:rPr>
          <w:rFonts w:asciiTheme="minorHAnsi" w:hAnsiTheme="minorHAnsi" w:cstheme="minorHAnsi"/>
          <w:color w:val="000000" w:themeColor="text1"/>
          <w:sz w:val="20"/>
          <w:szCs w:val="20"/>
          <w:lang w:val="en-GB"/>
        </w:rPr>
        <w:t xml:space="preserve">The Contract Party agrees </w:t>
      </w:r>
      <w:r w:rsidRPr="00BD4D26">
        <w:rPr>
          <w:rFonts w:asciiTheme="minorHAnsi" w:hAnsiTheme="minorHAnsi" w:cstheme="minorHAnsi"/>
          <w:sz w:val="20"/>
          <w:szCs w:val="20"/>
          <w:lang w:val="en-US"/>
        </w:rPr>
        <w:t xml:space="preserve">that </w:t>
      </w:r>
      <w:r w:rsidR="00AE0715" w:rsidRPr="00BD4D26">
        <w:rPr>
          <w:rFonts w:asciiTheme="minorHAnsi" w:hAnsiTheme="minorHAnsi" w:cstheme="minorHAnsi"/>
          <w:sz w:val="20"/>
          <w:szCs w:val="20"/>
          <w:lang w:val="en-US"/>
        </w:rPr>
        <w:t xml:space="preserve">this </w:t>
      </w:r>
      <w:r w:rsidR="00EB6910">
        <w:rPr>
          <w:rFonts w:asciiTheme="minorHAnsi" w:hAnsiTheme="minorHAnsi" w:cstheme="minorHAnsi"/>
          <w:sz w:val="20"/>
          <w:szCs w:val="20"/>
          <w:lang w:val="en-US"/>
        </w:rPr>
        <w:t>MSA</w:t>
      </w:r>
      <w:r w:rsidR="00EB6910" w:rsidRPr="00BD4D26">
        <w:rPr>
          <w:rFonts w:asciiTheme="minorHAnsi" w:hAnsiTheme="minorHAnsi" w:cstheme="minorHAnsi"/>
          <w:sz w:val="20"/>
          <w:szCs w:val="20"/>
          <w:lang w:val="en-US"/>
        </w:rPr>
        <w:t xml:space="preserve"> </w:t>
      </w:r>
      <w:r w:rsidRPr="00BD4D26">
        <w:rPr>
          <w:rFonts w:asciiTheme="minorHAnsi" w:hAnsiTheme="minorHAnsi" w:cstheme="minorHAnsi"/>
          <w:sz w:val="20"/>
          <w:szCs w:val="20"/>
          <w:lang w:val="en-US"/>
        </w:rPr>
        <w:t xml:space="preserve">will be binding and enforceable once the </w:t>
      </w:r>
      <w:r w:rsidR="00EB6910">
        <w:rPr>
          <w:rFonts w:asciiTheme="minorHAnsi" w:hAnsiTheme="minorHAnsi" w:cstheme="minorHAnsi"/>
          <w:sz w:val="20"/>
          <w:szCs w:val="20"/>
          <w:lang w:val="en-US"/>
        </w:rPr>
        <w:t>MSA</w:t>
      </w:r>
      <w:r w:rsidR="00EB6910" w:rsidRPr="00BD4D26">
        <w:rPr>
          <w:rFonts w:asciiTheme="minorHAnsi" w:hAnsiTheme="minorHAnsi" w:cstheme="minorHAnsi"/>
          <w:sz w:val="20"/>
          <w:szCs w:val="20"/>
          <w:lang w:val="en-US"/>
        </w:rPr>
        <w:t xml:space="preserve"> </w:t>
      </w:r>
      <w:r w:rsidRPr="00BD4D26">
        <w:rPr>
          <w:rFonts w:asciiTheme="minorHAnsi" w:hAnsiTheme="minorHAnsi" w:cstheme="minorHAnsi"/>
          <w:sz w:val="20"/>
          <w:szCs w:val="20"/>
          <w:lang w:val="en-US"/>
        </w:rPr>
        <w:t xml:space="preserve">is signed by the Contract Party. The </w:t>
      </w:r>
      <w:r w:rsidR="00EB6910">
        <w:rPr>
          <w:rFonts w:asciiTheme="minorHAnsi" w:hAnsiTheme="minorHAnsi" w:cstheme="minorHAnsi"/>
          <w:sz w:val="20"/>
          <w:szCs w:val="20"/>
          <w:lang w:val="en-US"/>
        </w:rPr>
        <w:t>MSA</w:t>
      </w:r>
      <w:r w:rsidR="00EB6910" w:rsidRPr="00BD4D26">
        <w:rPr>
          <w:rFonts w:asciiTheme="minorHAnsi" w:hAnsiTheme="minorHAnsi" w:cstheme="minorHAnsi"/>
          <w:sz w:val="20"/>
          <w:szCs w:val="20"/>
          <w:lang w:val="en-US"/>
        </w:rPr>
        <w:t xml:space="preserve"> </w:t>
      </w:r>
      <w:r w:rsidRPr="00BD4D26">
        <w:rPr>
          <w:rFonts w:asciiTheme="minorHAnsi" w:hAnsiTheme="minorHAnsi" w:cstheme="minorHAnsi"/>
          <w:sz w:val="20"/>
          <w:szCs w:val="20"/>
          <w:lang w:val="en-US"/>
        </w:rPr>
        <w:t xml:space="preserve">will not be binding on BMS if the Contract Party makes changes to the </w:t>
      </w:r>
      <w:r w:rsidR="00EB6910">
        <w:rPr>
          <w:rFonts w:asciiTheme="minorHAnsi" w:hAnsiTheme="minorHAnsi" w:cstheme="minorHAnsi"/>
          <w:sz w:val="20"/>
          <w:szCs w:val="20"/>
          <w:lang w:val="en-US"/>
        </w:rPr>
        <w:t>MSA</w:t>
      </w:r>
      <w:r w:rsidR="00EB6910" w:rsidRPr="00BD4D26">
        <w:rPr>
          <w:rFonts w:asciiTheme="minorHAnsi" w:hAnsiTheme="minorHAnsi" w:cstheme="minorHAnsi"/>
          <w:sz w:val="20"/>
          <w:szCs w:val="20"/>
          <w:lang w:val="en-US"/>
        </w:rPr>
        <w:t xml:space="preserve"> </w:t>
      </w:r>
      <w:r w:rsidRPr="00BD4D26">
        <w:rPr>
          <w:rFonts w:asciiTheme="minorHAnsi" w:hAnsiTheme="minorHAnsi" w:cstheme="minorHAnsi"/>
          <w:sz w:val="20"/>
          <w:szCs w:val="20"/>
          <w:lang w:val="en-US"/>
        </w:rPr>
        <w:t xml:space="preserve">and signs it unless BMS has approved any changes in writing and BMS has </w:t>
      </w:r>
      <w:r w:rsidR="006A6DF4" w:rsidRPr="00BD4D26">
        <w:rPr>
          <w:rFonts w:asciiTheme="minorHAnsi" w:hAnsiTheme="minorHAnsi" w:cstheme="minorHAnsi"/>
          <w:sz w:val="20"/>
          <w:szCs w:val="20"/>
          <w:lang w:val="en-US"/>
        </w:rPr>
        <w:t>begun</w:t>
      </w:r>
      <w:r w:rsidRPr="00BD4D26">
        <w:rPr>
          <w:rFonts w:asciiTheme="minorHAnsi" w:hAnsiTheme="minorHAnsi" w:cstheme="minorHAnsi"/>
          <w:sz w:val="20"/>
          <w:szCs w:val="20"/>
          <w:lang w:val="en-US"/>
        </w:rPr>
        <w:t xml:space="preserve"> performance of its obligations. </w:t>
      </w:r>
    </w:p>
    <w:p w14:paraId="6A3FD152" w14:textId="1C9C86B9" w:rsidR="007D0094" w:rsidRPr="00410ACF" w:rsidRDefault="000842EA" w:rsidP="00410ACF">
      <w:pPr>
        <w:pStyle w:val="CUNumber2"/>
        <w:numPr>
          <w:ilvl w:val="0"/>
          <w:numId w:val="0"/>
        </w:numPr>
        <w:ind w:left="540"/>
        <w:jc w:val="both"/>
        <w:rPr>
          <w:rFonts w:asciiTheme="minorHAnsi" w:hAnsiTheme="minorHAnsi" w:cstheme="minorHAnsi"/>
          <w:color w:val="000000" w:themeColor="text1"/>
          <w:sz w:val="20"/>
          <w:szCs w:val="20"/>
          <w:lang w:val="en-GB"/>
        </w:rPr>
      </w:pPr>
      <w:r w:rsidRPr="00BD4D26">
        <w:rPr>
          <w:rFonts w:asciiTheme="minorHAnsi" w:hAnsiTheme="minorHAnsi" w:cstheme="minorHAnsi"/>
          <w:sz w:val="20"/>
          <w:szCs w:val="20"/>
          <w:lang w:val="en-US"/>
        </w:rPr>
        <w:t>If the signatory is not the same as the Consultant, then the signatory representing the Consultant certifies that its entity operating statutes allow it to sign</w:t>
      </w:r>
      <w:r w:rsidRPr="00BD4D26">
        <w:rPr>
          <w:rFonts w:asciiTheme="minorHAnsi" w:hAnsiTheme="minorHAnsi" w:cstheme="minorHAnsi"/>
          <w:color w:val="000000" w:themeColor="text1"/>
          <w:sz w:val="20"/>
          <w:szCs w:val="20"/>
          <w:lang w:val="en-GB"/>
        </w:rPr>
        <w:t xml:space="preserve"> this </w:t>
      </w:r>
      <w:r w:rsidR="00EB6910">
        <w:rPr>
          <w:rFonts w:asciiTheme="minorHAnsi" w:hAnsiTheme="minorHAnsi" w:cstheme="minorHAnsi"/>
          <w:color w:val="000000" w:themeColor="text1"/>
          <w:sz w:val="20"/>
          <w:szCs w:val="20"/>
          <w:lang w:val="en-GB"/>
        </w:rPr>
        <w:t>MSA</w:t>
      </w:r>
      <w:r w:rsidRPr="00BD4D26">
        <w:rPr>
          <w:rFonts w:asciiTheme="minorHAnsi" w:hAnsiTheme="minorHAnsi" w:cstheme="minorHAnsi"/>
          <w:color w:val="000000" w:themeColor="text1"/>
          <w:sz w:val="20"/>
          <w:szCs w:val="20"/>
          <w:lang w:val="en-GB"/>
        </w:rPr>
        <w:t xml:space="preserve"> and be paid for the Services.  The Consultant agrees that any fees and expenses will be used in accordance with its operating status and will not be used for any private purposes.</w:t>
      </w:r>
      <w:r w:rsidR="007D0094">
        <w:rPr>
          <w:sz w:val="20"/>
          <w:szCs w:val="20"/>
        </w:rPr>
        <w:br w:type="page"/>
      </w:r>
    </w:p>
    <w:p w14:paraId="31CCEA3F" w14:textId="77777777" w:rsidR="00D631D3" w:rsidRDefault="00D631D3" w:rsidP="0088396D">
      <w:pPr>
        <w:rPr>
          <w:sz w:val="20"/>
          <w:szCs w:val="20"/>
        </w:rPr>
      </w:pPr>
    </w:p>
    <w:p w14:paraId="7AEF8E9B" w14:textId="3DE845CB" w:rsidR="005118D8" w:rsidRDefault="005118D8" w:rsidP="005118D8">
      <w:pPr>
        <w:spacing w:after="200" w:line="276" w:lineRule="auto"/>
        <w:rPr>
          <w:rFonts w:asciiTheme="minorHAnsi" w:hAnsiTheme="minorHAnsi" w:cstheme="minorHAnsi"/>
          <w:sz w:val="20"/>
          <w:szCs w:val="20"/>
        </w:rPr>
      </w:pPr>
      <w:r w:rsidRPr="00C168B5">
        <w:rPr>
          <w:rFonts w:asciiTheme="minorHAnsi" w:hAnsiTheme="minorHAnsi" w:cstheme="minorHAnsi"/>
          <w:sz w:val="20"/>
          <w:szCs w:val="20"/>
        </w:rPr>
        <w:t>I have read</w:t>
      </w:r>
      <w:r>
        <w:rPr>
          <w:rFonts w:asciiTheme="minorHAnsi" w:hAnsiTheme="minorHAnsi" w:cstheme="minorHAnsi"/>
          <w:sz w:val="20"/>
          <w:szCs w:val="20"/>
        </w:rPr>
        <w:t xml:space="preserve">, accept and agree to </w:t>
      </w:r>
      <w:r w:rsidRPr="00C168B5">
        <w:rPr>
          <w:rFonts w:asciiTheme="minorHAnsi" w:hAnsiTheme="minorHAnsi" w:cstheme="minorHAnsi"/>
          <w:sz w:val="20"/>
          <w:szCs w:val="20"/>
        </w:rPr>
        <w:t xml:space="preserve">all of the terms </w:t>
      </w:r>
      <w:r>
        <w:rPr>
          <w:rFonts w:asciiTheme="minorHAnsi" w:hAnsiTheme="minorHAnsi" w:cstheme="minorHAnsi"/>
          <w:sz w:val="20"/>
          <w:szCs w:val="20"/>
        </w:rPr>
        <w:t xml:space="preserve">and conditions </w:t>
      </w:r>
      <w:r w:rsidRPr="00C168B5">
        <w:rPr>
          <w:rFonts w:asciiTheme="minorHAnsi" w:hAnsiTheme="minorHAnsi" w:cstheme="minorHAnsi"/>
          <w:sz w:val="20"/>
          <w:szCs w:val="20"/>
        </w:rPr>
        <w:t xml:space="preserve">of this </w:t>
      </w:r>
      <w:del w:id="1" w:author="Menu, Padmini" w:date="2016-04-27T16:45:00Z">
        <w:r w:rsidDel="00EB6910">
          <w:rPr>
            <w:rFonts w:asciiTheme="minorHAnsi" w:hAnsiTheme="minorHAnsi" w:cstheme="minorHAnsi"/>
            <w:sz w:val="20"/>
            <w:szCs w:val="20"/>
          </w:rPr>
          <w:delText>Agreement</w:delText>
        </w:r>
      </w:del>
      <w:ins w:id="2" w:author="Menu, Padmini" w:date="2016-04-27T16:45:00Z">
        <w:r w:rsidR="00EB6910">
          <w:rPr>
            <w:rFonts w:asciiTheme="minorHAnsi" w:hAnsiTheme="minorHAnsi" w:cstheme="minorHAnsi"/>
            <w:sz w:val="20"/>
            <w:szCs w:val="20"/>
          </w:rPr>
          <w:t>MSA</w:t>
        </w:r>
      </w:ins>
      <w:r w:rsidRPr="00C168B5">
        <w:rPr>
          <w:rFonts w:asciiTheme="minorHAnsi" w:hAnsiTheme="minorHAnsi" w:cstheme="minorHAnsi"/>
          <w:sz w:val="20"/>
          <w:szCs w:val="20"/>
        </w:rPr>
        <w:t>:</w:t>
      </w:r>
    </w:p>
    <w:p w14:paraId="64FD8EF4" w14:textId="7CB860EE" w:rsidR="0025449C" w:rsidRPr="00125EEB" w:rsidRDefault="00125EEB" w:rsidP="00125EEB">
      <w:pPr>
        <w:pStyle w:val="NoSpacing"/>
        <w:rPr>
          <w:rFonts w:asciiTheme="minorHAnsi" w:hAnsiTheme="minorHAnsi"/>
          <w:sz w:val="20"/>
          <w:szCs w:val="20"/>
        </w:rPr>
      </w:pPr>
      <w:r w:rsidRPr="00125EEB">
        <w:rPr>
          <w:rFonts w:asciiTheme="minorHAnsi" w:hAnsiTheme="minorHAnsi"/>
          <w:sz w:val="20"/>
          <w:szCs w:val="20"/>
        </w:rPr>
        <w:t>{{TableStart:Signers}}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66"/>
        <w:gridCol w:w="5644"/>
      </w:tblGrid>
      <w:tr w:rsidR="0025449C" w:rsidRPr="00125EEB" w14:paraId="58B9107B" w14:textId="77777777" w:rsidTr="00814A56">
        <w:trPr>
          <w:trHeight w:val="243"/>
        </w:trPr>
        <w:tc>
          <w:tcPr>
            <w:tcW w:w="7510" w:type="dxa"/>
            <w:gridSpan w:val="2"/>
          </w:tcPr>
          <w:p w14:paraId="539365E6" w14:textId="3AFFA70D" w:rsidR="0025449C" w:rsidRPr="00125EEB" w:rsidRDefault="0025449C" w:rsidP="00125EEB">
            <w:pPr>
              <w:pStyle w:val="NoSpacing"/>
              <w:rPr>
                <w:rFonts w:asciiTheme="minorHAnsi" w:hAnsiTheme="minorHAnsi"/>
                <w:sz w:val="20"/>
                <w:szCs w:val="20"/>
              </w:rPr>
            </w:pPr>
            <w:r w:rsidRPr="00125EEB">
              <w:rPr>
                <w:rFonts w:asciiTheme="minorHAnsi" w:hAnsiTheme="minorHAnsi"/>
                <w:sz w:val="20"/>
                <w:szCs w:val="20"/>
              </w:rPr>
              <w:t>{{CONTRACT_SIGNER_HCPTS_ENTITY_NAME_HCPTS}}</w:t>
            </w:r>
          </w:p>
        </w:tc>
      </w:tr>
      <w:tr w:rsidR="0025449C" w:rsidRPr="00125EEB" w14:paraId="3CF315B2" w14:textId="77777777" w:rsidTr="007B3501">
        <w:trPr>
          <w:trHeight w:val="277"/>
        </w:trPr>
        <w:tc>
          <w:tcPr>
            <w:tcW w:w="1866" w:type="dxa"/>
          </w:tcPr>
          <w:p w14:paraId="4EBA160D" w14:textId="3E176678" w:rsidR="0025449C" w:rsidRPr="00125EEB" w:rsidRDefault="0025449C" w:rsidP="007B3501">
            <w:pPr>
              <w:pStyle w:val="NoSpacing"/>
              <w:jc w:val="right"/>
              <w:rPr>
                <w:rFonts w:asciiTheme="minorHAnsi" w:hAnsiTheme="minorHAnsi"/>
                <w:sz w:val="20"/>
                <w:szCs w:val="20"/>
              </w:rPr>
            </w:pPr>
            <w:r w:rsidRPr="00125EEB">
              <w:rPr>
                <w:rFonts w:asciiTheme="minorHAnsi" w:hAnsiTheme="minorHAnsi"/>
                <w:sz w:val="20"/>
                <w:szCs w:val="20"/>
              </w:rPr>
              <w:t>Signature:</w:t>
            </w:r>
          </w:p>
        </w:tc>
        <w:tc>
          <w:tcPr>
            <w:tcW w:w="5644" w:type="dxa"/>
            <w:tcBorders>
              <w:bottom w:val="single" w:sz="4" w:space="0" w:color="auto"/>
            </w:tcBorders>
          </w:tcPr>
          <w:p w14:paraId="53ECC29E" w14:textId="433D7325" w:rsidR="009455CA" w:rsidRPr="00125EEB" w:rsidRDefault="009455CA" w:rsidP="009455CA">
            <w:pPr>
              <w:pStyle w:val="NoSpacing"/>
              <w:rPr>
                <w:rFonts w:asciiTheme="minorHAnsi" w:hAnsiTheme="minorHAnsi"/>
                <w:sz w:val="20"/>
                <w:szCs w:val="20"/>
              </w:rPr>
            </w:pPr>
            <w:r w:rsidRPr="003B3A03">
              <w:rPr>
                <w:rFonts w:asciiTheme="minorHAnsi" w:hAnsiTheme="minorHAnsi" w:cstheme="minorHAnsi"/>
                <w:b/>
                <w:sz w:val="20"/>
                <w:szCs w:val="20"/>
              </w:rPr>
              <w:fldChar w:fldCharType="begin"/>
            </w:r>
            <w:r>
              <w:rPr>
                <w:rFonts w:asciiTheme="minorHAnsi" w:hAnsiTheme="minorHAnsi" w:cstheme="minorHAnsi"/>
                <w:b/>
                <w:sz w:val="20"/>
                <w:szCs w:val="20"/>
              </w:rPr>
              <w:instrText>IF "</w:instrText>
            </w:r>
            <w:r w:rsidRPr="00D01436">
              <w:rPr>
                <w:rFonts w:asciiTheme="minorHAnsi" w:hAnsiTheme="minorHAnsi"/>
                <w:sz w:val="20"/>
                <w:szCs w:val="20"/>
              </w:rPr>
              <w:instrText>{{ROW_NUMBER}}</w:instrText>
            </w:r>
            <w:r>
              <w:rPr>
                <w:rFonts w:asciiTheme="minorHAnsi" w:hAnsiTheme="minorHAnsi" w:cstheme="minorHAnsi"/>
                <w:b/>
                <w:sz w:val="20"/>
                <w:szCs w:val="20"/>
              </w:rPr>
              <w:instrText>" = "</w:instrText>
            </w:r>
            <w:r>
              <w:rPr>
                <w:rFonts w:asciiTheme="minorHAnsi" w:hAnsiTheme="minorHAnsi"/>
                <w:color w:val="FF0000"/>
                <w:sz w:val="20"/>
                <w:szCs w:val="20"/>
              </w:rPr>
              <w:instrText>1</w:instrText>
            </w:r>
            <w:r>
              <w:rPr>
                <w:rFonts w:asciiTheme="minorHAnsi" w:hAnsiTheme="minorHAnsi" w:cstheme="minorHAnsi"/>
                <w:b/>
                <w:sz w:val="20"/>
                <w:szCs w:val="20"/>
              </w:rPr>
              <w:instrText>" "</w:instrText>
            </w:r>
            <w:r>
              <w:rPr>
                <w:rFonts w:asciiTheme="minorHAnsi" w:hAnsiTheme="minorHAnsi"/>
                <w:sz w:val="20"/>
                <w:szCs w:val="20"/>
              </w:rPr>
              <w:instrText>{{_es_signer1</w:instrText>
            </w:r>
            <w:r w:rsidRPr="00125EEB">
              <w:rPr>
                <w:rFonts w:asciiTheme="minorHAnsi" w:hAnsiTheme="minorHAnsi"/>
                <w:sz w:val="20"/>
                <w:szCs w:val="20"/>
              </w:rPr>
              <w:instrText>_signature}}</w:instrText>
            </w:r>
            <w:r>
              <w:rPr>
                <w:rFonts w:asciiTheme="minorHAnsi" w:hAnsiTheme="minorHAnsi" w:cstheme="minorHAnsi"/>
                <w:b/>
                <w:sz w:val="20"/>
                <w:szCs w:val="20"/>
              </w:rPr>
              <w:instrText>" ""</w:instrText>
            </w:r>
            <w:r w:rsidRPr="003B3A03">
              <w:rPr>
                <w:rFonts w:asciiTheme="minorHAnsi" w:hAnsiTheme="minorHAnsi" w:cstheme="minorHAnsi"/>
                <w:b/>
                <w:sz w:val="20"/>
                <w:szCs w:val="20"/>
              </w:rPr>
              <w:instrText xml:space="preserve"> </w:instrText>
            </w:r>
            <w:r w:rsidRPr="003B3A03">
              <w:rPr>
                <w:rFonts w:asciiTheme="minorHAnsi" w:hAnsiTheme="minorHAnsi" w:cstheme="minorHAnsi"/>
                <w:b/>
                <w:sz w:val="20"/>
                <w:szCs w:val="20"/>
              </w:rPr>
              <w:fldChar w:fldCharType="separate"/>
            </w:r>
            <w:r>
              <w:rPr>
                <w:rFonts w:asciiTheme="minorHAnsi" w:hAnsiTheme="minorHAnsi" w:cstheme="minorHAnsi"/>
                <w:b/>
                <w:sz w:val="20"/>
                <w:szCs w:val="20"/>
              </w:rPr>
              <w:t>1</w:t>
            </w:r>
            <w:r w:rsidRPr="003B3A03">
              <w:rPr>
                <w:rFonts w:asciiTheme="minorHAnsi" w:hAnsiTheme="minorHAnsi" w:cstheme="minorHAnsi"/>
                <w:b/>
                <w:sz w:val="20"/>
                <w:szCs w:val="20"/>
              </w:rPr>
              <w:fldChar w:fldCharType="end"/>
            </w:r>
            <w:r w:rsidRPr="003B3A03">
              <w:rPr>
                <w:rFonts w:asciiTheme="minorHAnsi" w:hAnsiTheme="minorHAnsi" w:cstheme="minorHAnsi"/>
                <w:b/>
                <w:sz w:val="20"/>
                <w:szCs w:val="20"/>
              </w:rPr>
              <w:fldChar w:fldCharType="begin"/>
            </w:r>
            <w:r>
              <w:rPr>
                <w:rFonts w:asciiTheme="minorHAnsi" w:hAnsiTheme="minorHAnsi" w:cstheme="minorHAnsi"/>
                <w:b/>
                <w:sz w:val="20"/>
                <w:szCs w:val="20"/>
              </w:rPr>
              <w:instrText>IF "</w:instrText>
            </w:r>
            <w:r w:rsidRPr="00D01436">
              <w:rPr>
                <w:rFonts w:asciiTheme="minorHAnsi" w:hAnsiTheme="minorHAnsi"/>
                <w:sz w:val="20"/>
                <w:szCs w:val="20"/>
              </w:rPr>
              <w:instrText>{{ROW_NUMBER}}</w:instrText>
            </w:r>
            <w:r>
              <w:rPr>
                <w:rFonts w:asciiTheme="minorHAnsi" w:hAnsiTheme="minorHAnsi" w:cstheme="minorHAnsi"/>
                <w:b/>
                <w:sz w:val="20"/>
                <w:szCs w:val="20"/>
              </w:rPr>
              <w:instrText>" = "</w:instrText>
            </w:r>
            <w:r>
              <w:rPr>
                <w:rFonts w:asciiTheme="minorHAnsi" w:hAnsiTheme="minorHAnsi"/>
                <w:color w:val="FF0000"/>
                <w:sz w:val="20"/>
                <w:szCs w:val="20"/>
              </w:rPr>
              <w:instrText>2</w:instrText>
            </w:r>
            <w:r>
              <w:rPr>
                <w:rFonts w:asciiTheme="minorHAnsi" w:hAnsiTheme="minorHAnsi" w:cstheme="minorHAnsi"/>
                <w:b/>
                <w:sz w:val="20"/>
                <w:szCs w:val="20"/>
              </w:rPr>
              <w:instrText>" "</w:instrText>
            </w:r>
            <w:r>
              <w:rPr>
                <w:rFonts w:asciiTheme="minorHAnsi" w:hAnsiTheme="minorHAnsi"/>
                <w:sz w:val="20"/>
                <w:szCs w:val="20"/>
              </w:rPr>
              <w:instrText>{{_es_signer2</w:instrText>
            </w:r>
            <w:r w:rsidRPr="00125EEB">
              <w:rPr>
                <w:rFonts w:asciiTheme="minorHAnsi" w:hAnsiTheme="minorHAnsi"/>
                <w:sz w:val="20"/>
                <w:szCs w:val="20"/>
              </w:rPr>
              <w:instrText>_signature}}</w:instrText>
            </w:r>
            <w:r>
              <w:rPr>
                <w:rFonts w:asciiTheme="minorHAnsi" w:hAnsiTheme="minorHAnsi" w:cstheme="minorHAnsi"/>
                <w:b/>
                <w:sz w:val="20"/>
                <w:szCs w:val="20"/>
              </w:rPr>
              <w:instrText>" ""</w:instrText>
            </w:r>
            <w:r w:rsidRPr="003B3A03">
              <w:rPr>
                <w:rFonts w:asciiTheme="minorHAnsi" w:hAnsiTheme="minorHAnsi" w:cstheme="minorHAnsi"/>
                <w:b/>
                <w:sz w:val="20"/>
                <w:szCs w:val="20"/>
              </w:rPr>
              <w:instrText xml:space="preserve"> </w:instrText>
            </w:r>
            <w:r w:rsidRPr="003B3A03">
              <w:rPr>
                <w:rFonts w:asciiTheme="minorHAnsi" w:hAnsiTheme="minorHAnsi" w:cstheme="minorHAnsi"/>
                <w:b/>
                <w:sz w:val="20"/>
                <w:szCs w:val="20"/>
              </w:rPr>
              <w:fldChar w:fldCharType="separate"/>
            </w:r>
            <w:r>
              <w:rPr>
                <w:rFonts w:asciiTheme="minorHAnsi" w:hAnsiTheme="minorHAnsi" w:cstheme="minorHAnsi"/>
                <w:b/>
                <w:noProof/>
                <w:sz w:val="20"/>
                <w:szCs w:val="20"/>
              </w:rPr>
              <w:t>2</w:t>
            </w:r>
            <w:r w:rsidRPr="003B3A03">
              <w:rPr>
                <w:rFonts w:asciiTheme="minorHAnsi" w:hAnsiTheme="minorHAnsi" w:cstheme="minorHAnsi"/>
                <w:b/>
                <w:sz w:val="20"/>
                <w:szCs w:val="20"/>
              </w:rPr>
              <w:fldChar w:fldCharType="end"/>
            </w:r>
            <w:r w:rsidRPr="003B3A03">
              <w:rPr>
                <w:rFonts w:asciiTheme="minorHAnsi" w:hAnsiTheme="minorHAnsi" w:cstheme="minorHAnsi"/>
                <w:b/>
                <w:sz w:val="20"/>
                <w:szCs w:val="20"/>
              </w:rPr>
              <w:fldChar w:fldCharType="begin"/>
            </w:r>
            <w:r>
              <w:rPr>
                <w:rFonts w:asciiTheme="minorHAnsi" w:hAnsiTheme="minorHAnsi" w:cstheme="minorHAnsi"/>
                <w:b/>
                <w:sz w:val="20"/>
                <w:szCs w:val="20"/>
              </w:rPr>
              <w:instrText>IF "</w:instrText>
            </w:r>
            <w:r w:rsidRPr="00D01436">
              <w:rPr>
                <w:rFonts w:asciiTheme="minorHAnsi" w:hAnsiTheme="minorHAnsi"/>
                <w:sz w:val="20"/>
                <w:szCs w:val="20"/>
              </w:rPr>
              <w:instrText>{{ROW_NUMBER}}</w:instrText>
            </w:r>
            <w:r>
              <w:rPr>
                <w:rFonts w:asciiTheme="minorHAnsi" w:hAnsiTheme="minorHAnsi" w:cstheme="minorHAnsi"/>
                <w:b/>
                <w:sz w:val="20"/>
                <w:szCs w:val="20"/>
              </w:rPr>
              <w:instrText>" = "</w:instrText>
            </w:r>
            <w:r>
              <w:rPr>
                <w:rFonts w:asciiTheme="minorHAnsi" w:hAnsiTheme="minorHAnsi"/>
                <w:color w:val="FF0000"/>
                <w:sz w:val="20"/>
                <w:szCs w:val="20"/>
              </w:rPr>
              <w:instrText>3</w:instrText>
            </w:r>
            <w:r>
              <w:rPr>
                <w:rFonts w:asciiTheme="minorHAnsi" w:hAnsiTheme="minorHAnsi" w:cstheme="minorHAnsi"/>
                <w:b/>
                <w:sz w:val="20"/>
                <w:szCs w:val="20"/>
              </w:rPr>
              <w:instrText>" "</w:instrText>
            </w:r>
            <w:r>
              <w:rPr>
                <w:rFonts w:asciiTheme="minorHAnsi" w:hAnsiTheme="minorHAnsi"/>
                <w:sz w:val="20"/>
                <w:szCs w:val="20"/>
              </w:rPr>
              <w:instrText>{{_es_signer3</w:instrText>
            </w:r>
            <w:r w:rsidRPr="00125EEB">
              <w:rPr>
                <w:rFonts w:asciiTheme="minorHAnsi" w:hAnsiTheme="minorHAnsi"/>
                <w:sz w:val="20"/>
                <w:szCs w:val="20"/>
              </w:rPr>
              <w:instrText>_signature}}</w:instrText>
            </w:r>
            <w:r>
              <w:rPr>
                <w:rFonts w:asciiTheme="minorHAnsi" w:hAnsiTheme="minorHAnsi" w:cstheme="minorHAnsi"/>
                <w:b/>
                <w:sz w:val="20"/>
                <w:szCs w:val="20"/>
              </w:rPr>
              <w:instrText>" ""</w:instrText>
            </w:r>
            <w:r w:rsidRPr="003B3A03">
              <w:rPr>
                <w:rFonts w:asciiTheme="minorHAnsi" w:hAnsiTheme="minorHAnsi" w:cstheme="minorHAnsi"/>
                <w:b/>
                <w:sz w:val="20"/>
                <w:szCs w:val="20"/>
              </w:rPr>
              <w:instrText xml:space="preserve"> </w:instrText>
            </w:r>
            <w:r w:rsidRPr="003B3A03">
              <w:rPr>
                <w:rFonts w:asciiTheme="minorHAnsi" w:hAnsiTheme="minorHAnsi" w:cstheme="minorHAnsi"/>
                <w:b/>
                <w:sz w:val="20"/>
                <w:szCs w:val="20"/>
              </w:rPr>
              <w:fldChar w:fldCharType="separate"/>
            </w:r>
            <w:r>
              <w:rPr>
                <w:rFonts w:asciiTheme="minorHAnsi" w:hAnsiTheme="minorHAnsi" w:cstheme="minorHAnsi"/>
                <w:b/>
                <w:sz w:val="20"/>
                <w:szCs w:val="20"/>
              </w:rPr>
              <w:t>3</w:t>
            </w:r>
            <w:r w:rsidRPr="003B3A03">
              <w:rPr>
                <w:rFonts w:asciiTheme="minorHAnsi" w:hAnsiTheme="minorHAnsi" w:cstheme="minorHAnsi"/>
                <w:b/>
                <w:sz w:val="20"/>
                <w:szCs w:val="20"/>
              </w:rPr>
              <w:fldChar w:fldCharType="end"/>
            </w:r>
            <w:r w:rsidRPr="003B3A03">
              <w:rPr>
                <w:rFonts w:asciiTheme="minorHAnsi" w:hAnsiTheme="minorHAnsi" w:cstheme="minorHAnsi"/>
                <w:b/>
                <w:sz w:val="20"/>
                <w:szCs w:val="20"/>
              </w:rPr>
              <w:fldChar w:fldCharType="begin"/>
            </w:r>
            <w:r>
              <w:rPr>
                <w:rFonts w:asciiTheme="minorHAnsi" w:hAnsiTheme="minorHAnsi" w:cstheme="minorHAnsi"/>
                <w:b/>
                <w:sz w:val="20"/>
                <w:szCs w:val="20"/>
              </w:rPr>
              <w:instrText>IF "</w:instrText>
            </w:r>
            <w:r w:rsidRPr="00D01436">
              <w:rPr>
                <w:rFonts w:asciiTheme="minorHAnsi" w:hAnsiTheme="minorHAnsi"/>
                <w:sz w:val="20"/>
                <w:szCs w:val="20"/>
              </w:rPr>
              <w:instrText>{{ROW_NUMBER}}</w:instrText>
            </w:r>
            <w:r>
              <w:rPr>
                <w:rFonts w:asciiTheme="minorHAnsi" w:hAnsiTheme="minorHAnsi" w:cstheme="minorHAnsi"/>
                <w:b/>
                <w:sz w:val="20"/>
                <w:szCs w:val="20"/>
              </w:rPr>
              <w:instrText>" = "</w:instrText>
            </w:r>
            <w:r>
              <w:rPr>
                <w:rFonts w:asciiTheme="minorHAnsi" w:hAnsiTheme="minorHAnsi"/>
                <w:color w:val="FF0000"/>
                <w:sz w:val="20"/>
                <w:szCs w:val="20"/>
              </w:rPr>
              <w:instrText>4</w:instrText>
            </w:r>
            <w:r>
              <w:rPr>
                <w:rFonts w:asciiTheme="minorHAnsi" w:hAnsiTheme="minorHAnsi" w:cstheme="minorHAnsi"/>
                <w:b/>
                <w:sz w:val="20"/>
                <w:szCs w:val="20"/>
              </w:rPr>
              <w:instrText>" "</w:instrText>
            </w:r>
            <w:r>
              <w:rPr>
                <w:rFonts w:asciiTheme="minorHAnsi" w:hAnsiTheme="minorHAnsi"/>
                <w:sz w:val="20"/>
                <w:szCs w:val="20"/>
              </w:rPr>
              <w:instrText>{{_es_signer4</w:instrText>
            </w:r>
            <w:r w:rsidRPr="00125EEB">
              <w:rPr>
                <w:rFonts w:asciiTheme="minorHAnsi" w:hAnsiTheme="minorHAnsi"/>
                <w:sz w:val="20"/>
                <w:szCs w:val="20"/>
              </w:rPr>
              <w:instrText>_signature}}</w:instrText>
            </w:r>
            <w:r>
              <w:rPr>
                <w:rFonts w:asciiTheme="minorHAnsi" w:hAnsiTheme="minorHAnsi" w:cstheme="minorHAnsi"/>
                <w:b/>
                <w:sz w:val="20"/>
                <w:szCs w:val="20"/>
              </w:rPr>
              <w:instrText>" ""</w:instrText>
            </w:r>
            <w:r w:rsidRPr="003B3A03">
              <w:rPr>
                <w:rFonts w:asciiTheme="minorHAnsi" w:hAnsiTheme="minorHAnsi" w:cstheme="minorHAnsi"/>
                <w:b/>
                <w:sz w:val="20"/>
                <w:szCs w:val="20"/>
              </w:rPr>
              <w:instrText xml:space="preserve"> </w:instrText>
            </w:r>
            <w:r w:rsidRPr="003B3A03">
              <w:rPr>
                <w:rFonts w:asciiTheme="minorHAnsi" w:hAnsiTheme="minorHAnsi" w:cstheme="minorHAnsi"/>
                <w:b/>
                <w:sz w:val="20"/>
                <w:szCs w:val="20"/>
              </w:rPr>
              <w:fldChar w:fldCharType="separate"/>
            </w:r>
            <w:r>
              <w:rPr>
                <w:rFonts w:asciiTheme="minorHAnsi" w:hAnsiTheme="minorHAnsi" w:cstheme="minorHAnsi"/>
                <w:b/>
                <w:noProof/>
                <w:sz w:val="20"/>
                <w:szCs w:val="20"/>
              </w:rPr>
              <w:t>4</w:t>
            </w:r>
            <w:r w:rsidRPr="003B3A03">
              <w:rPr>
                <w:rFonts w:asciiTheme="minorHAnsi" w:hAnsiTheme="minorHAnsi" w:cstheme="minorHAnsi"/>
                <w:b/>
                <w:sz w:val="20"/>
                <w:szCs w:val="20"/>
              </w:rPr>
              <w:fldChar w:fldCharType="end"/>
            </w:r>
            <w:r w:rsidRPr="003B3A03">
              <w:rPr>
                <w:rFonts w:asciiTheme="minorHAnsi" w:hAnsiTheme="minorHAnsi" w:cstheme="minorHAnsi"/>
                <w:b/>
                <w:sz w:val="20"/>
                <w:szCs w:val="20"/>
              </w:rPr>
              <w:fldChar w:fldCharType="begin"/>
            </w:r>
            <w:r>
              <w:rPr>
                <w:rFonts w:asciiTheme="minorHAnsi" w:hAnsiTheme="minorHAnsi" w:cstheme="minorHAnsi"/>
                <w:b/>
                <w:sz w:val="20"/>
                <w:szCs w:val="20"/>
              </w:rPr>
              <w:instrText>IF "</w:instrText>
            </w:r>
            <w:r w:rsidRPr="00D01436">
              <w:rPr>
                <w:rFonts w:asciiTheme="minorHAnsi" w:hAnsiTheme="minorHAnsi"/>
                <w:sz w:val="20"/>
                <w:szCs w:val="20"/>
              </w:rPr>
              <w:instrText>{{ROW_NUMBER}}</w:instrText>
            </w:r>
            <w:r>
              <w:rPr>
                <w:rFonts w:asciiTheme="minorHAnsi" w:hAnsiTheme="minorHAnsi" w:cstheme="minorHAnsi"/>
                <w:b/>
                <w:sz w:val="20"/>
                <w:szCs w:val="20"/>
              </w:rPr>
              <w:instrText>" = "</w:instrText>
            </w:r>
            <w:r>
              <w:rPr>
                <w:rFonts w:asciiTheme="minorHAnsi" w:hAnsiTheme="minorHAnsi"/>
                <w:color w:val="FF0000"/>
                <w:sz w:val="20"/>
                <w:szCs w:val="20"/>
              </w:rPr>
              <w:instrText>5</w:instrText>
            </w:r>
            <w:r>
              <w:rPr>
                <w:rFonts w:asciiTheme="minorHAnsi" w:hAnsiTheme="minorHAnsi" w:cstheme="minorHAnsi"/>
                <w:b/>
                <w:sz w:val="20"/>
                <w:szCs w:val="20"/>
              </w:rPr>
              <w:instrText>" "</w:instrText>
            </w:r>
            <w:r>
              <w:rPr>
                <w:rFonts w:asciiTheme="minorHAnsi" w:hAnsiTheme="minorHAnsi"/>
                <w:sz w:val="20"/>
                <w:szCs w:val="20"/>
              </w:rPr>
              <w:instrText>{{_es_signer5</w:instrText>
            </w:r>
            <w:r w:rsidRPr="00125EEB">
              <w:rPr>
                <w:rFonts w:asciiTheme="minorHAnsi" w:hAnsiTheme="minorHAnsi"/>
                <w:sz w:val="20"/>
                <w:szCs w:val="20"/>
              </w:rPr>
              <w:instrText>_signature}}</w:instrText>
            </w:r>
            <w:r>
              <w:rPr>
                <w:rFonts w:asciiTheme="minorHAnsi" w:hAnsiTheme="minorHAnsi" w:cstheme="minorHAnsi"/>
                <w:b/>
                <w:sz w:val="20"/>
                <w:szCs w:val="20"/>
              </w:rPr>
              <w:instrText>" ""</w:instrText>
            </w:r>
            <w:r w:rsidRPr="003B3A03">
              <w:rPr>
                <w:rFonts w:asciiTheme="minorHAnsi" w:hAnsiTheme="minorHAnsi" w:cstheme="minorHAnsi"/>
                <w:b/>
                <w:sz w:val="20"/>
                <w:szCs w:val="20"/>
              </w:rPr>
              <w:instrText xml:space="preserve"> </w:instrText>
            </w:r>
            <w:r w:rsidRPr="003B3A03">
              <w:rPr>
                <w:rFonts w:asciiTheme="minorHAnsi" w:hAnsiTheme="minorHAnsi" w:cstheme="minorHAnsi"/>
                <w:b/>
                <w:sz w:val="20"/>
                <w:szCs w:val="20"/>
              </w:rPr>
              <w:fldChar w:fldCharType="separate"/>
            </w:r>
            <w:r>
              <w:rPr>
                <w:rFonts w:asciiTheme="minorHAnsi" w:hAnsiTheme="minorHAnsi" w:cstheme="minorHAnsi"/>
                <w:b/>
                <w:noProof/>
                <w:sz w:val="20"/>
                <w:szCs w:val="20"/>
              </w:rPr>
              <w:t>5</w:t>
            </w:r>
            <w:r w:rsidRPr="003B3A03">
              <w:rPr>
                <w:rFonts w:asciiTheme="minorHAnsi" w:hAnsiTheme="minorHAnsi" w:cstheme="minorHAnsi"/>
                <w:b/>
                <w:sz w:val="20"/>
                <w:szCs w:val="20"/>
              </w:rPr>
              <w:fldChar w:fldCharType="end"/>
            </w:r>
            <w:r w:rsidRPr="003B3A03">
              <w:rPr>
                <w:rFonts w:asciiTheme="minorHAnsi" w:hAnsiTheme="minorHAnsi" w:cstheme="minorHAnsi"/>
                <w:b/>
                <w:sz w:val="20"/>
                <w:szCs w:val="20"/>
              </w:rPr>
              <w:fldChar w:fldCharType="begin"/>
            </w:r>
            <w:r>
              <w:rPr>
                <w:rFonts w:asciiTheme="minorHAnsi" w:hAnsiTheme="minorHAnsi" w:cstheme="minorHAnsi"/>
                <w:b/>
                <w:sz w:val="20"/>
                <w:szCs w:val="20"/>
              </w:rPr>
              <w:instrText>IF "</w:instrText>
            </w:r>
            <w:r w:rsidRPr="00D01436">
              <w:rPr>
                <w:rFonts w:asciiTheme="minorHAnsi" w:hAnsiTheme="minorHAnsi"/>
                <w:sz w:val="20"/>
                <w:szCs w:val="20"/>
              </w:rPr>
              <w:instrText>{{ROW_NUMBER}}</w:instrText>
            </w:r>
            <w:r>
              <w:rPr>
                <w:rFonts w:asciiTheme="minorHAnsi" w:hAnsiTheme="minorHAnsi" w:cstheme="minorHAnsi"/>
                <w:b/>
                <w:sz w:val="20"/>
                <w:szCs w:val="20"/>
              </w:rPr>
              <w:instrText>" = "</w:instrText>
            </w:r>
            <w:r>
              <w:rPr>
                <w:rFonts w:asciiTheme="minorHAnsi" w:hAnsiTheme="minorHAnsi"/>
                <w:color w:val="FF0000"/>
                <w:sz w:val="20"/>
                <w:szCs w:val="20"/>
              </w:rPr>
              <w:instrText>6</w:instrText>
            </w:r>
            <w:r>
              <w:rPr>
                <w:rFonts w:asciiTheme="minorHAnsi" w:hAnsiTheme="minorHAnsi" w:cstheme="minorHAnsi"/>
                <w:b/>
                <w:sz w:val="20"/>
                <w:szCs w:val="20"/>
              </w:rPr>
              <w:instrText>" "</w:instrText>
            </w:r>
            <w:r>
              <w:rPr>
                <w:rFonts w:asciiTheme="minorHAnsi" w:hAnsiTheme="minorHAnsi"/>
                <w:sz w:val="20"/>
                <w:szCs w:val="20"/>
              </w:rPr>
              <w:instrText>{{_es_signer6</w:instrText>
            </w:r>
            <w:r w:rsidRPr="00125EEB">
              <w:rPr>
                <w:rFonts w:asciiTheme="minorHAnsi" w:hAnsiTheme="minorHAnsi"/>
                <w:sz w:val="20"/>
                <w:szCs w:val="20"/>
              </w:rPr>
              <w:instrText>_signature}}</w:instrText>
            </w:r>
            <w:r>
              <w:rPr>
                <w:rFonts w:asciiTheme="minorHAnsi" w:hAnsiTheme="minorHAnsi" w:cstheme="minorHAnsi"/>
                <w:b/>
                <w:sz w:val="20"/>
                <w:szCs w:val="20"/>
              </w:rPr>
              <w:instrText>" ""</w:instrText>
            </w:r>
            <w:r w:rsidRPr="003B3A03">
              <w:rPr>
                <w:rFonts w:asciiTheme="minorHAnsi" w:hAnsiTheme="minorHAnsi" w:cstheme="minorHAnsi"/>
                <w:b/>
                <w:sz w:val="20"/>
                <w:szCs w:val="20"/>
              </w:rPr>
              <w:instrText xml:space="preserve"> </w:instrText>
            </w:r>
            <w:r w:rsidRPr="003B3A03">
              <w:rPr>
                <w:rFonts w:asciiTheme="minorHAnsi" w:hAnsiTheme="minorHAnsi" w:cstheme="minorHAnsi"/>
                <w:b/>
                <w:sz w:val="20"/>
                <w:szCs w:val="20"/>
              </w:rPr>
              <w:fldChar w:fldCharType="separate"/>
            </w:r>
            <w:r w:rsidRPr="003B3A03">
              <w:rPr>
                <w:rFonts w:asciiTheme="minorHAnsi" w:hAnsiTheme="minorHAnsi" w:cstheme="minorHAnsi"/>
                <w:b/>
                <w:noProof/>
                <w:sz w:val="20"/>
                <w:szCs w:val="20"/>
              </w:rPr>
              <w:t>6</w:t>
            </w:r>
            <w:r w:rsidRPr="003B3A03">
              <w:rPr>
                <w:rFonts w:asciiTheme="minorHAnsi" w:hAnsiTheme="minorHAnsi" w:cstheme="minorHAnsi"/>
                <w:b/>
                <w:sz w:val="20"/>
                <w:szCs w:val="20"/>
              </w:rPr>
              <w:fldChar w:fldCharType="end"/>
            </w:r>
            <w:r w:rsidRPr="003B3A03">
              <w:rPr>
                <w:rFonts w:asciiTheme="minorHAnsi" w:hAnsiTheme="minorHAnsi" w:cstheme="minorHAnsi"/>
                <w:b/>
                <w:sz w:val="20"/>
                <w:szCs w:val="20"/>
              </w:rPr>
              <w:fldChar w:fldCharType="begin"/>
            </w:r>
            <w:r>
              <w:rPr>
                <w:rFonts w:asciiTheme="minorHAnsi" w:hAnsiTheme="minorHAnsi" w:cstheme="minorHAnsi"/>
                <w:b/>
                <w:sz w:val="20"/>
                <w:szCs w:val="20"/>
              </w:rPr>
              <w:instrText>IF "</w:instrText>
            </w:r>
            <w:r w:rsidRPr="00D01436">
              <w:rPr>
                <w:rFonts w:asciiTheme="minorHAnsi" w:hAnsiTheme="minorHAnsi"/>
                <w:sz w:val="20"/>
                <w:szCs w:val="20"/>
              </w:rPr>
              <w:instrText>{{ROW_NUMBER}}</w:instrText>
            </w:r>
            <w:r>
              <w:rPr>
                <w:rFonts w:asciiTheme="minorHAnsi" w:hAnsiTheme="minorHAnsi" w:cstheme="minorHAnsi"/>
                <w:b/>
                <w:sz w:val="20"/>
                <w:szCs w:val="20"/>
              </w:rPr>
              <w:instrText>" = "</w:instrText>
            </w:r>
            <w:r>
              <w:rPr>
                <w:rFonts w:asciiTheme="minorHAnsi" w:hAnsiTheme="minorHAnsi"/>
                <w:color w:val="FF0000"/>
                <w:sz w:val="20"/>
                <w:szCs w:val="20"/>
              </w:rPr>
              <w:instrText>7</w:instrText>
            </w:r>
            <w:r>
              <w:rPr>
                <w:rFonts w:asciiTheme="minorHAnsi" w:hAnsiTheme="minorHAnsi" w:cstheme="minorHAnsi"/>
                <w:b/>
                <w:sz w:val="20"/>
                <w:szCs w:val="20"/>
              </w:rPr>
              <w:instrText>" "</w:instrText>
            </w:r>
            <w:r>
              <w:rPr>
                <w:rFonts w:asciiTheme="minorHAnsi" w:hAnsiTheme="minorHAnsi"/>
                <w:sz w:val="20"/>
                <w:szCs w:val="20"/>
              </w:rPr>
              <w:instrText>{{_es_signer7</w:instrText>
            </w:r>
            <w:r w:rsidRPr="00125EEB">
              <w:rPr>
                <w:rFonts w:asciiTheme="minorHAnsi" w:hAnsiTheme="minorHAnsi"/>
                <w:sz w:val="20"/>
                <w:szCs w:val="20"/>
              </w:rPr>
              <w:instrText>_signature}}</w:instrText>
            </w:r>
            <w:r>
              <w:rPr>
                <w:rFonts w:asciiTheme="minorHAnsi" w:hAnsiTheme="minorHAnsi" w:cstheme="minorHAnsi"/>
                <w:b/>
                <w:sz w:val="20"/>
                <w:szCs w:val="20"/>
              </w:rPr>
              <w:instrText>" ""</w:instrText>
            </w:r>
            <w:r w:rsidRPr="003B3A03">
              <w:rPr>
                <w:rFonts w:asciiTheme="minorHAnsi" w:hAnsiTheme="minorHAnsi" w:cstheme="minorHAnsi"/>
                <w:b/>
                <w:sz w:val="20"/>
                <w:szCs w:val="20"/>
              </w:rPr>
              <w:instrText xml:space="preserve"> </w:instrText>
            </w:r>
            <w:r w:rsidRPr="003B3A03">
              <w:rPr>
                <w:rFonts w:asciiTheme="minorHAnsi" w:hAnsiTheme="minorHAnsi" w:cstheme="minorHAnsi"/>
                <w:b/>
                <w:sz w:val="20"/>
                <w:szCs w:val="20"/>
              </w:rPr>
              <w:fldChar w:fldCharType="separate"/>
            </w:r>
            <w:r>
              <w:rPr>
                <w:rFonts w:asciiTheme="minorHAnsi" w:hAnsiTheme="minorHAnsi" w:cstheme="minorHAnsi"/>
                <w:b/>
                <w:noProof/>
                <w:sz w:val="20"/>
                <w:szCs w:val="20"/>
              </w:rPr>
              <w:t>7</w:t>
            </w:r>
            <w:r w:rsidRPr="003B3A03">
              <w:rPr>
                <w:rFonts w:asciiTheme="minorHAnsi" w:hAnsiTheme="minorHAnsi" w:cstheme="minorHAnsi"/>
                <w:b/>
                <w:sz w:val="20"/>
                <w:szCs w:val="20"/>
              </w:rPr>
              <w:fldChar w:fldCharType="end"/>
            </w:r>
            <w:r w:rsidRPr="003B3A03">
              <w:rPr>
                <w:rFonts w:asciiTheme="minorHAnsi" w:hAnsiTheme="minorHAnsi" w:cstheme="minorHAnsi"/>
                <w:b/>
                <w:sz w:val="20"/>
                <w:szCs w:val="20"/>
              </w:rPr>
              <w:fldChar w:fldCharType="begin"/>
            </w:r>
            <w:r>
              <w:rPr>
                <w:rFonts w:asciiTheme="minorHAnsi" w:hAnsiTheme="minorHAnsi" w:cstheme="minorHAnsi"/>
                <w:b/>
                <w:sz w:val="20"/>
                <w:szCs w:val="20"/>
              </w:rPr>
              <w:instrText>IF "</w:instrText>
            </w:r>
            <w:r w:rsidRPr="00D01436">
              <w:rPr>
                <w:rFonts w:asciiTheme="minorHAnsi" w:hAnsiTheme="minorHAnsi"/>
                <w:sz w:val="20"/>
                <w:szCs w:val="20"/>
              </w:rPr>
              <w:instrText>{{ROW_NUMBER}}</w:instrText>
            </w:r>
            <w:r>
              <w:rPr>
                <w:rFonts w:asciiTheme="minorHAnsi" w:hAnsiTheme="minorHAnsi" w:cstheme="minorHAnsi"/>
                <w:b/>
                <w:sz w:val="20"/>
                <w:szCs w:val="20"/>
              </w:rPr>
              <w:instrText>" = "</w:instrText>
            </w:r>
            <w:r>
              <w:rPr>
                <w:rFonts w:asciiTheme="minorHAnsi" w:hAnsiTheme="minorHAnsi"/>
                <w:color w:val="FF0000"/>
                <w:sz w:val="20"/>
                <w:szCs w:val="20"/>
              </w:rPr>
              <w:instrText>8</w:instrText>
            </w:r>
            <w:r>
              <w:rPr>
                <w:rFonts w:asciiTheme="minorHAnsi" w:hAnsiTheme="minorHAnsi" w:cstheme="minorHAnsi"/>
                <w:b/>
                <w:sz w:val="20"/>
                <w:szCs w:val="20"/>
              </w:rPr>
              <w:instrText>" "</w:instrText>
            </w:r>
            <w:r>
              <w:rPr>
                <w:rFonts w:asciiTheme="minorHAnsi" w:hAnsiTheme="minorHAnsi"/>
                <w:sz w:val="20"/>
                <w:szCs w:val="20"/>
              </w:rPr>
              <w:instrText>{{_es_signer8</w:instrText>
            </w:r>
            <w:r w:rsidRPr="00125EEB">
              <w:rPr>
                <w:rFonts w:asciiTheme="minorHAnsi" w:hAnsiTheme="minorHAnsi"/>
                <w:sz w:val="20"/>
                <w:szCs w:val="20"/>
              </w:rPr>
              <w:instrText>_signature}}</w:instrText>
            </w:r>
            <w:r>
              <w:rPr>
                <w:rFonts w:asciiTheme="minorHAnsi" w:hAnsiTheme="minorHAnsi" w:cstheme="minorHAnsi"/>
                <w:b/>
                <w:sz w:val="20"/>
                <w:szCs w:val="20"/>
              </w:rPr>
              <w:instrText>" ""</w:instrText>
            </w:r>
            <w:r w:rsidRPr="003B3A03">
              <w:rPr>
                <w:rFonts w:asciiTheme="minorHAnsi" w:hAnsiTheme="minorHAnsi" w:cstheme="minorHAnsi"/>
                <w:b/>
                <w:sz w:val="20"/>
                <w:szCs w:val="20"/>
              </w:rPr>
              <w:instrText xml:space="preserve"> </w:instrText>
            </w:r>
            <w:r w:rsidRPr="003B3A03">
              <w:rPr>
                <w:rFonts w:asciiTheme="minorHAnsi" w:hAnsiTheme="minorHAnsi" w:cstheme="minorHAnsi"/>
                <w:b/>
                <w:sz w:val="20"/>
                <w:szCs w:val="20"/>
              </w:rPr>
              <w:fldChar w:fldCharType="separate"/>
            </w:r>
            <w:r>
              <w:rPr>
                <w:rFonts w:asciiTheme="minorHAnsi" w:hAnsiTheme="minorHAnsi" w:cstheme="minorHAnsi"/>
                <w:b/>
                <w:noProof/>
                <w:sz w:val="20"/>
                <w:szCs w:val="20"/>
              </w:rPr>
              <w:t>8</w:t>
            </w:r>
            <w:r w:rsidRPr="003B3A03">
              <w:rPr>
                <w:rFonts w:asciiTheme="minorHAnsi" w:hAnsiTheme="minorHAnsi" w:cstheme="minorHAnsi"/>
                <w:b/>
                <w:sz w:val="20"/>
                <w:szCs w:val="20"/>
              </w:rPr>
              <w:fldChar w:fldCharType="end"/>
            </w:r>
            <w:r w:rsidRPr="003B3A03">
              <w:rPr>
                <w:rFonts w:asciiTheme="minorHAnsi" w:hAnsiTheme="minorHAnsi" w:cstheme="minorHAnsi"/>
                <w:b/>
                <w:sz w:val="20"/>
                <w:szCs w:val="20"/>
              </w:rPr>
              <w:fldChar w:fldCharType="begin"/>
            </w:r>
            <w:r>
              <w:rPr>
                <w:rFonts w:asciiTheme="minorHAnsi" w:hAnsiTheme="minorHAnsi" w:cstheme="minorHAnsi"/>
                <w:b/>
                <w:sz w:val="20"/>
                <w:szCs w:val="20"/>
              </w:rPr>
              <w:instrText>IF "</w:instrText>
            </w:r>
            <w:r w:rsidRPr="00D01436">
              <w:rPr>
                <w:rFonts w:asciiTheme="minorHAnsi" w:hAnsiTheme="minorHAnsi"/>
                <w:sz w:val="20"/>
                <w:szCs w:val="20"/>
              </w:rPr>
              <w:instrText>{{ROW_NUMBER}}</w:instrText>
            </w:r>
            <w:r>
              <w:rPr>
                <w:rFonts w:asciiTheme="minorHAnsi" w:hAnsiTheme="minorHAnsi" w:cstheme="minorHAnsi"/>
                <w:b/>
                <w:sz w:val="20"/>
                <w:szCs w:val="20"/>
              </w:rPr>
              <w:instrText>" = "</w:instrText>
            </w:r>
            <w:r>
              <w:rPr>
                <w:rFonts w:asciiTheme="minorHAnsi" w:hAnsiTheme="minorHAnsi"/>
                <w:color w:val="FF0000"/>
                <w:sz w:val="20"/>
                <w:szCs w:val="20"/>
              </w:rPr>
              <w:instrText>9</w:instrText>
            </w:r>
            <w:r>
              <w:rPr>
                <w:rFonts w:asciiTheme="minorHAnsi" w:hAnsiTheme="minorHAnsi" w:cstheme="minorHAnsi"/>
                <w:b/>
                <w:sz w:val="20"/>
                <w:szCs w:val="20"/>
              </w:rPr>
              <w:instrText>" "</w:instrText>
            </w:r>
            <w:r>
              <w:rPr>
                <w:rFonts w:asciiTheme="minorHAnsi" w:hAnsiTheme="minorHAnsi"/>
                <w:sz w:val="20"/>
                <w:szCs w:val="20"/>
              </w:rPr>
              <w:instrText>{{_es_signer9</w:instrText>
            </w:r>
            <w:r w:rsidRPr="00125EEB">
              <w:rPr>
                <w:rFonts w:asciiTheme="minorHAnsi" w:hAnsiTheme="minorHAnsi"/>
                <w:sz w:val="20"/>
                <w:szCs w:val="20"/>
              </w:rPr>
              <w:instrText>_signature}}</w:instrText>
            </w:r>
            <w:r>
              <w:rPr>
                <w:rFonts w:asciiTheme="minorHAnsi" w:hAnsiTheme="minorHAnsi" w:cstheme="minorHAnsi"/>
                <w:b/>
                <w:sz w:val="20"/>
                <w:szCs w:val="20"/>
              </w:rPr>
              <w:instrText>" ""</w:instrText>
            </w:r>
            <w:r w:rsidRPr="003B3A03">
              <w:rPr>
                <w:rFonts w:asciiTheme="minorHAnsi" w:hAnsiTheme="minorHAnsi" w:cstheme="minorHAnsi"/>
                <w:b/>
                <w:sz w:val="20"/>
                <w:szCs w:val="20"/>
              </w:rPr>
              <w:instrText xml:space="preserve"> </w:instrText>
            </w:r>
            <w:r w:rsidRPr="003B3A03">
              <w:rPr>
                <w:rFonts w:asciiTheme="minorHAnsi" w:hAnsiTheme="minorHAnsi" w:cstheme="minorHAnsi"/>
                <w:b/>
                <w:sz w:val="20"/>
                <w:szCs w:val="20"/>
              </w:rPr>
              <w:fldChar w:fldCharType="separate"/>
            </w:r>
            <w:r>
              <w:rPr>
                <w:rFonts w:asciiTheme="minorHAnsi" w:hAnsiTheme="minorHAnsi" w:cstheme="minorHAnsi"/>
                <w:b/>
                <w:noProof/>
                <w:sz w:val="20"/>
                <w:szCs w:val="20"/>
              </w:rPr>
              <w:t>9</w:t>
            </w:r>
            <w:r w:rsidRPr="003B3A03">
              <w:rPr>
                <w:rFonts w:asciiTheme="minorHAnsi" w:hAnsiTheme="minorHAnsi" w:cstheme="minorHAnsi"/>
                <w:b/>
                <w:sz w:val="20"/>
                <w:szCs w:val="20"/>
              </w:rPr>
              <w:fldChar w:fldCharType="end"/>
            </w:r>
            <w:r w:rsidRPr="003B3A03">
              <w:rPr>
                <w:rFonts w:asciiTheme="minorHAnsi" w:hAnsiTheme="minorHAnsi" w:cstheme="minorHAnsi"/>
                <w:b/>
                <w:sz w:val="20"/>
                <w:szCs w:val="20"/>
              </w:rPr>
              <w:fldChar w:fldCharType="begin"/>
            </w:r>
            <w:r>
              <w:rPr>
                <w:rFonts w:asciiTheme="minorHAnsi" w:hAnsiTheme="minorHAnsi" w:cstheme="minorHAnsi"/>
                <w:b/>
                <w:sz w:val="20"/>
                <w:szCs w:val="20"/>
              </w:rPr>
              <w:instrText>IF "</w:instrText>
            </w:r>
            <w:r w:rsidRPr="00D01436">
              <w:rPr>
                <w:rFonts w:asciiTheme="minorHAnsi" w:hAnsiTheme="minorHAnsi"/>
                <w:sz w:val="20"/>
                <w:szCs w:val="20"/>
              </w:rPr>
              <w:instrText>{{ROW_NUMBER}}</w:instrText>
            </w:r>
            <w:r>
              <w:rPr>
                <w:rFonts w:asciiTheme="minorHAnsi" w:hAnsiTheme="minorHAnsi" w:cstheme="minorHAnsi"/>
                <w:b/>
                <w:sz w:val="20"/>
                <w:szCs w:val="20"/>
              </w:rPr>
              <w:instrText>" = "</w:instrText>
            </w:r>
            <w:r>
              <w:rPr>
                <w:rFonts w:asciiTheme="minorHAnsi" w:hAnsiTheme="minorHAnsi"/>
                <w:color w:val="FF0000"/>
                <w:sz w:val="20"/>
                <w:szCs w:val="20"/>
              </w:rPr>
              <w:instrText>10</w:instrText>
            </w:r>
            <w:r>
              <w:rPr>
                <w:rFonts w:asciiTheme="minorHAnsi" w:hAnsiTheme="minorHAnsi" w:cstheme="minorHAnsi"/>
                <w:b/>
                <w:sz w:val="20"/>
                <w:szCs w:val="20"/>
              </w:rPr>
              <w:instrText>" "</w:instrText>
            </w:r>
            <w:r>
              <w:rPr>
                <w:rFonts w:asciiTheme="minorHAnsi" w:hAnsiTheme="minorHAnsi"/>
                <w:sz w:val="20"/>
                <w:szCs w:val="20"/>
              </w:rPr>
              <w:instrText>{{_es_signer10</w:instrText>
            </w:r>
            <w:r w:rsidRPr="00125EEB">
              <w:rPr>
                <w:rFonts w:asciiTheme="minorHAnsi" w:hAnsiTheme="minorHAnsi"/>
                <w:sz w:val="20"/>
                <w:szCs w:val="20"/>
              </w:rPr>
              <w:instrText>_signature}}</w:instrText>
            </w:r>
            <w:r>
              <w:rPr>
                <w:rFonts w:asciiTheme="minorHAnsi" w:hAnsiTheme="minorHAnsi" w:cstheme="minorHAnsi"/>
                <w:b/>
                <w:sz w:val="20"/>
                <w:szCs w:val="20"/>
              </w:rPr>
              <w:instrText>" ""</w:instrText>
            </w:r>
            <w:r w:rsidRPr="003B3A03">
              <w:rPr>
                <w:rFonts w:asciiTheme="minorHAnsi" w:hAnsiTheme="minorHAnsi" w:cstheme="minorHAnsi"/>
                <w:b/>
                <w:sz w:val="20"/>
                <w:szCs w:val="20"/>
              </w:rPr>
              <w:instrText xml:space="preserve"> </w:instrText>
            </w:r>
            <w:r w:rsidRPr="003B3A03">
              <w:rPr>
                <w:rFonts w:asciiTheme="minorHAnsi" w:hAnsiTheme="minorHAnsi" w:cstheme="minorHAnsi"/>
                <w:b/>
                <w:sz w:val="20"/>
                <w:szCs w:val="20"/>
              </w:rPr>
              <w:fldChar w:fldCharType="separate"/>
            </w:r>
            <w:r>
              <w:rPr>
                <w:rFonts w:asciiTheme="minorHAnsi" w:hAnsiTheme="minorHAnsi" w:cstheme="minorHAnsi"/>
                <w:b/>
                <w:noProof/>
                <w:sz w:val="20"/>
                <w:szCs w:val="20"/>
              </w:rPr>
              <w:t>10</w:t>
            </w:r>
            <w:r w:rsidRPr="003B3A03">
              <w:rPr>
                <w:rFonts w:asciiTheme="minorHAnsi" w:hAnsiTheme="minorHAnsi" w:cstheme="minorHAnsi"/>
                <w:b/>
                <w:sz w:val="20"/>
                <w:szCs w:val="20"/>
              </w:rPr>
              <w:fldChar w:fldCharType="end"/>
            </w:r>
            <w:r w:rsidRPr="003B3A03">
              <w:rPr>
                <w:rFonts w:asciiTheme="minorHAnsi" w:hAnsiTheme="minorHAnsi" w:cstheme="minorHAnsi"/>
                <w:b/>
                <w:sz w:val="20"/>
                <w:szCs w:val="20"/>
              </w:rPr>
              <w:fldChar w:fldCharType="begin"/>
            </w:r>
            <w:r>
              <w:rPr>
                <w:rFonts w:asciiTheme="minorHAnsi" w:hAnsiTheme="minorHAnsi" w:cstheme="minorHAnsi"/>
                <w:b/>
                <w:sz w:val="20"/>
                <w:szCs w:val="20"/>
              </w:rPr>
              <w:instrText>IF "</w:instrText>
            </w:r>
            <w:r w:rsidRPr="00D01436">
              <w:rPr>
                <w:rFonts w:asciiTheme="minorHAnsi" w:hAnsiTheme="minorHAnsi"/>
                <w:sz w:val="20"/>
                <w:szCs w:val="20"/>
              </w:rPr>
              <w:instrText>{{ROW_NUMBER}}</w:instrText>
            </w:r>
            <w:r>
              <w:rPr>
                <w:rFonts w:asciiTheme="minorHAnsi" w:hAnsiTheme="minorHAnsi" w:cstheme="minorHAnsi"/>
                <w:b/>
                <w:sz w:val="20"/>
                <w:szCs w:val="20"/>
              </w:rPr>
              <w:instrText>" = "</w:instrText>
            </w:r>
            <w:r>
              <w:rPr>
                <w:rFonts w:asciiTheme="minorHAnsi" w:hAnsiTheme="minorHAnsi"/>
                <w:color w:val="FF0000"/>
                <w:sz w:val="20"/>
                <w:szCs w:val="20"/>
              </w:rPr>
              <w:instrText>11</w:instrText>
            </w:r>
            <w:r>
              <w:rPr>
                <w:rFonts w:asciiTheme="minorHAnsi" w:hAnsiTheme="minorHAnsi" w:cstheme="minorHAnsi"/>
                <w:b/>
                <w:sz w:val="20"/>
                <w:szCs w:val="20"/>
              </w:rPr>
              <w:instrText>" "</w:instrText>
            </w:r>
            <w:r>
              <w:rPr>
                <w:rFonts w:asciiTheme="minorHAnsi" w:hAnsiTheme="minorHAnsi"/>
                <w:sz w:val="20"/>
                <w:szCs w:val="20"/>
              </w:rPr>
              <w:instrText>{{_es_signer11</w:instrText>
            </w:r>
            <w:r w:rsidRPr="00125EEB">
              <w:rPr>
                <w:rFonts w:asciiTheme="minorHAnsi" w:hAnsiTheme="minorHAnsi"/>
                <w:sz w:val="20"/>
                <w:szCs w:val="20"/>
              </w:rPr>
              <w:instrText>_signature}}</w:instrText>
            </w:r>
            <w:r>
              <w:rPr>
                <w:rFonts w:asciiTheme="minorHAnsi" w:hAnsiTheme="minorHAnsi" w:cstheme="minorHAnsi"/>
                <w:b/>
                <w:sz w:val="20"/>
                <w:szCs w:val="20"/>
              </w:rPr>
              <w:instrText>" ""</w:instrText>
            </w:r>
            <w:r w:rsidRPr="003B3A03">
              <w:rPr>
                <w:rFonts w:asciiTheme="minorHAnsi" w:hAnsiTheme="minorHAnsi" w:cstheme="minorHAnsi"/>
                <w:b/>
                <w:sz w:val="20"/>
                <w:szCs w:val="20"/>
              </w:rPr>
              <w:instrText xml:space="preserve"> </w:instrText>
            </w:r>
            <w:r w:rsidRPr="003B3A03">
              <w:rPr>
                <w:rFonts w:asciiTheme="minorHAnsi" w:hAnsiTheme="minorHAnsi" w:cstheme="minorHAnsi"/>
                <w:b/>
                <w:sz w:val="20"/>
                <w:szCs w:val="20"/>
              </w:rPr>
              <w:fldChar w:fldCharType="separate"/>
            </w:r>
            <w:r>
              <w:rPr>
                <w:rFonts w:asciiTheme="minorHAnsi" w:hAnsiTheme="minorHAnsi" w:cstheme="minorHAnsi"/>
                <w:b/>
                <w:noProof/>
                <w:sz w:val="20"/>
                <w:szCs w:val="20"/>
              </w:rPr>
              <w:t>11</w:t>
            </w:r>
            <w:r w:rsidRPr="003B3A03">
              <w:rPr>
                <w:rFonts w:asciiTheme="minorHAnsi" w:hAnsiTheme="minorHAnsi" w:cstheme="minorHAnsi"/>
                <w:b/>
                <w:sz w:val="20"/>
                <w:szCs w:val="20"/>
              </w:rPr>
              <w:fldChar w:fldCharType="end"/>
            </w:r>
            <w:r w:rsidRPr="003B3A03">
              <w:rPr>
                <w:rFonts w:asciiTheme="minorHAnsi" w:hAnsiTheme="minorHAnsi" w:cstheme="minorHAnsi"/>
                <w:b/>
                <w:sz w:val="20"/>
                <w:szCs w:val="20"/>
              </w:rPr>
              <w:fldChar w:fldCharType="begin"/>
            </w:r>
            <w:r>
              <w:rPr>
                <w:rFonts w:asciiTheme="minorHAnsi" w:hAnsiTheme="minorHAnsi" w:cstheme="minorHAnsi"/>
                <w:b/>
                <w:sz w:val="20"/>
                <w:szCs w:val="20"/>
              </w:rPr>
              <w:instrText>IF "</w:instrText>
            </w:r>
            <w:r w:rsidRPr="00D01436">
              <w:rPr>
                <w:rFonts w:asciiTheme="minorHAnsi" w:hAnsiTheme="minorHAnsi"/>
                <w:sz w:val="20"/>
                <w:szCs w:val="20"/>
              </w:rPr>
              <w:instrText>{{ROW_NUMBER}}</w:instrText>
            </w:r>
            <w:r>
              <w:rPr>
                <w:rFonts w:asciiTheme="minorHAnsi" w:hAnsiTheme="minorHAnsi" w:cstheme="minorHAnsi"/>
                <w:b/>
                <w:sz w:val="20"/>
                <w:szCs w:val="20"/>
              </w:rPr>
              <w:instrText>" = "</w:instrText>
            </w:r>
            <w:r>
              <w:rPr>
                <w:rFonts w:asciiTheme="minorHAnsi" w:hAnsiTheme="minorHAnsi"/>
                <w:color w:val="FF0000"/>
                <w:sz w:val="20"/>
                <w:szCs w:val="20"/>
              </w:rPr>
              <w:instrText>12</w:instrText>
            </w:r>
            <w:r>
              <w:rPr>
                <w:rFonts w:asciiTheme="minorHAnsi" w:hAnsiTheme="minorHAnsi" w:cstheme="minorHAnsi"/>
                <w:b/>
                <w:sz w:val="20"/>
                <w:szCs w:val="20"/>
              </w:rPr>
              <w:instrText>" "</w:instrText>
            </w:r>
            <w:r>
              <w:rPr>
                <w:rFonts w:asciiTheme="minorHAnsi" w:hAnsiTheme="minorHAnsi"/>
                <w:sz w:val="20"/>
                <w:szCs w:val="20"/>
              </w:rPr>
              <w:instrText>{{_es_signer12</w:instrText>
            </w:r>
            <w:r w:rsidRPr="00125EEB">
              <w:rPr>
                <w:rFonts w:asciiTheme="minorHAnsi" w:hAnsiTheme="minorHAnsi"/>
                <w:sz w:val="20"/>
                <w:szCs w:val="20"/>
              </w:rPr>
              <w:instrText>_signature}}</w:instrText>
            </w:r>
            <w:r>
              <w:rPr>
                <w:rFonts w:asciiTheme="minorHAnsi" w:hAnsiTheme="minorHAnsi" w:cstheme="minorHAnsi"/>
                <w:b/>
                <w:sz w:val="20"/>
                <w:szCs w:val="20"/>
              </w:rPr>
              <w:instrText>" ""</w:instrText>
            </w:r>
            <w:r w:rsidRPr="003B3A03">
              <w:rPr>
                <w:rFonts w:asciiTheme="minorHAnsi" w:hAnsiTheme="minorHAnsi" w:cstheme="minorHAnsi"/>
                <w:b/>
                <w:sz w:val="20"/>
                <w:szCs w:val="20"/>
              </w:rPr>
              <w:instrText xml:space="preserve"> </w:instrText>
            </w:r>
            <w:r w:rsidRPr="003B3A03">
              <w:rPr>
                <w:rFonts w:asciiTheme="minorHAnsi" w:hAnsiTheme="minorHAnsi" w:cstheme="minorHAnsi"/>
                <w:b/>
                <w:sz w:val="20"/>
                <w:szCs w:val="20"/>
              </w:rPr>
              <w:fldChar w:fldCharType="separate"/>
            </w:r>
            <w:r>
              <w:rPr>
                <w:rFonts w:asciiTheme="minorHAnsi" w:hAnsiTheme="minorHAnsi" w:cstheme="minorHAnsi"/>
                <w:b/>
                <w:noProof/>
                <w:sz w:val="20"/>
                <w:szCs w:val="20"/>
              </w:rPr>
              <w:t>12</w:t>
            </w:r>
            <w:r w:rsidRPr="003B3A03">
              <w:rPr>
                <w:rFonts w:asciiTheme="minorHAnsi" w:hAnsiTheme="minorHAnsi" w:cstheme="minorHAnsi"/>
                <w:b/>
                <w:sz w:val="20"/>
                <w:szCs w:val="20"/>
              </w:rPr>
              <w:fldChar w:fldCharType="end"/>
            </w:r>
          </w:p>
        </w:tc>
      </w:tr>
      <w:tr w:rsidR="0025449C" w:rsidRPr="00125EEB" w14:paraId="458C7126" w14:textId="77777777" w:rsidTr="007B3501">
        <w:trPr>
          <w:trHeight w:val="243"/>
        </w:trPr>
        <w:tc>
          <w:tcPr>
            <w:tcW w:w="1866" w:type="dxa"/>
          </w:tcPr>
          <w:p w14:paraId="54940F86" w14:textId="0876084E" w:rsidR="0025449C" w:rsidRPr="00125EEB" w:rsidRDefault="0025449C" w:rsidP="007B3501">
            <w:pPr>
              <w:pStyle w:val="NoSpacing"/>
              <w:jc w:val="right"/>
              <w:rPr>
                <w:rFonts w:asciiTheme="minorHAnsi" w:hAnsiTheme="minorHAnsi"/>
                <w:sz w:val="20"/>
                <w:szCs w:val="20"/>
              </w:rPr>
            </w:pPr>
            <w:r w:rsidRPr="00125EEB">
              <w:rPr>
                <w:rFonts w:asciiTheme="minorHAnsi" w:hAnsiTheme="minorHAnsi"/>
                <w:sz w:val="20"/>
                <w:szCs w:val="20"/>
              </w:rPr>
              <w:t>Printed Name:</w:t>
            </w:r>
          </w:p>
        </w:tc>
        <w:tc>
          <w:tcPr>
            <w:tcW w:w="5644" w:type="dxa"/>
            <w:tcBorders>
              <w:top w:val="single" w:sz="4" w:space="0" w:color="auto"/>
              <w:bottom w:val="single" w:sz="4" w:space="0" w:color="auto"/>
            </w:tcBorders>
          </w:tcPr>
          <w:p w14:paraId="4F247AEB" w14:textId="22B98FA4" w:rsidR="0025449C" w:rsidRPr="00125EEB" w:rsidRDefault="0025449C" w:rsidP="00125EEB">
            <w:pPr>
              <w:pStyle w:val="NoSpacing"/>
              <w:rPr>
                <w:rFonts w:asciiTheme="minorHAnsi" w:hAnsiTheme="minorHAnsi"/>
                <w:sz w:val="20"/>
                <w:szCs w:val="20"/>
              </w:rPr>
            </w:pPr>
            <w:r w:rsidRPr="00125EEB">
              <w:rPr>
                <w:rFonts w:asciiTheme="minorHAnsi" w:hAnsiTheme="minorHAnsi"/>
                <w:sz w:val="20"/>
                <w:szCs w:val="20"/>
              </w:rPr>
              <w:t>{{CONTRACT_SIGNER_HCPTS_ENTITY_SIGNATORY_NAME_HCPTS}}</w:t>
            </w:r>
          </w:p>
        </w:tc>
      </w:tr>
      <w:tr w:rsidR="0025449C" w:rsidRPr="00125EEB" w14:paraId="1261A15F" w14:textId="77777777" w:rsidTr="007B3501">
        <w:trPr>
          <w:trHeight w:val="254"/>
        </w:trPr>
        <w:tc>
          <w:tcPr>
            <w:tcW w:w="1866" w:type="dxa"/>
          </w:tcPr>
          <w:p w14:paraId="37DD883C" w14:textId="5EFFBDE5" w:rsidR="0025449C" w:rsidRPr="00125EEB" w:rsidRDefault="0025449C" w:rsidP="007B3501">
            <w:pPr>
              <w:pStyle w:val="NoSpacing"/>
              <w:jc w:val="right"/>
              <w:rPr>
                <w:rFonts w:asciiTheme="minorHAnsi" w:hAnsiTheme="minorHAnsi"/>
                <w:sz w:val="20"/>
                <w:szCs w:val="20"/>
              </w:rPr>
            </w:pPr>
            <w:r w:rsidRPr="00125EEB">
              <w:rPr>
                <w:rFonts w:asciiTheme="minorHAnsi" w:hAnsiTheme="minorHAnsi"/>
                <w:sz w:val="20"/>
                <w:szCs w:val="20"/>
              </w:rPr>
              <w:t>Title:</w:t>
            </w:r>
          </w:p>
        </w:tc>
        <w:tc>
          <w:tcPr>
            <w:tcW w:w="5644" w:type="dxa"/>
            <w:tcBorders>
              <w:top w:val="single" w:sz="4" w:space="0" w:color="auto"/>
              <w:bottom w:val="single" w:sz="4" w:space="0" w:color="auto"/>
            </w:tcBorders>
          </w:tcPr>
          <w:p w14:paraId="48C03FEF" w14:textId="2861E608" w:rsidR="0025449C" w:rsidRPr="00125EEB" w:rsidRDefault="0025449C" w:rsidP="00125EEB">
            <w:pPr>
              <w:pStyle w:val="NoSpacing"/>
              <w:rPr>
                <w:rFonts w:asciiTheme="minorHAnsi" w:hAnsiTheme="minorHAnsi"/>
                <w:sz w:val="20"/>
                <w:szCs w:val="20"/>
              </w:rPr>
            </w:pPr>
            <w:r w:rsidRPr="00125EEB">
              <w:rPr>
                <w:rFonts w:asciiTheme="minorHAnsi" w:hAnsiTheme="minorHAnsi"/>
                <w:sz w:val="20"/>
                <w:szCs w:val="20"/>
              </w:rPr>
              <w:t>{{CONTRACT_SIG</w:t>
            </w:r>
            <w:r w:rsidR="00125EEB" w:rsidRPr="00125EEB">
              <w:rPr>
                <w:rFonts w:asciiTheme="minorHAnsi" w:hAnsiTheme="minorHAnsi"/>
                <w:sz w:val="20"/>
                <w:szCs w:val="20"/>
              </w:rPr>
              <w:t>NER_HCPTS_SIGNER_TITLE_HCPTS}}</w:t>
            </w:r>
          </w:p>
        </w:tc>
      </w:tr>
    </w:tbl>
    <w:p w14:paraId="6E6220C5" w14:textId="4CB7050B" w:rsidR="0025449C" w:rsidRPr="00125EEB" w:rsidRDefault="00125EEB" w:rsidP="00125EEB">
      <w:pPr>
        <w:pStyle w:val="NoSpacing"/>
        <w:rPr>
          <w:rFonts w:asciiTheme="minorHAnsi" w:hAnsiTheme="minorHAnsi"/>
          <w:sz w:val="20"/>
          <w:szCs w:val="20"/>
        </w:rPr>
      </w:pPr>
      <w:r w:rsidRPr="00125EEB">
        <w:rPr>
          <w:rFonts w:asciiTheme="minorHAnsi" w:hAnsiTheme="minorHAnsi"/>
          <w:sz w:val="20"/>
          <w:szCs w:val="20"/>
        </w:rPr>
        <w:t>{{TableEnd:Signers}}</w:t>
      </w:r>
    </w:p>
    <w:sectPr w:rsidR="0025449C" w:rsidRPr="00125EEB" w:rsidSect="00ED22D2">
      <w:headerReference w:type="even" r:id="rId15"/>
      <w:headerReference w:type="default" r:id="rId16"/>
      <w:footerReference w:type="even" r:id="rId17"/>
      <w:footerReference w:type="default" r:id="rId18"/>
      <w:headerReference w:type="first" r:id="rId19"/>
      <w:footerReference w:type="first" r:id="rId20"/>
      <w:type w:val="continuous"/>
      <w:pgSz w:w="12240" w:h="15840"/>
      <w:pgMar w:top="1008" w:right="1008" w:bottom="1008" w:left="1008"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B559E4C" w15:done="0"/>
  <w15:commentEx w15:paraId="01B98403" w15:done="0"/>
  <w15:commentEx w15:paraId="7BA7B3D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6B5D2C" w14:textId="77777777" w:rsidR="002F14CF" w:rsidRDefault="002F14CF" w:rsidP="002F2C7F">
      <w:r>
        <w:separator/>
      </w:r>
    </w:p>
  </w:endnote>
  <w:endnote w:type="continuationSeparator" w:id="0">
    <w:p w14:paraId="336AFFAF" w14:textId="77777777" w:rsidR="002F14CF" w:rsidRDefault="002F14CF" w:rsidP="002F2C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notTrueType/>
    <w:pitch w:val="variable"/>
    <w:sig w:usb0="00000003" w:usb1="00000000" w:usb2="00000000" w:usb3="00000000" w:csb0="00000001" w:csb1="00000000"/>
  </w:font>
  <w:font w:name="MS ??">
    <w:altName w:val="MS Mincho"/>
    <w:panose1 w:val="00000000000000000000"/>
    <w:charset w:val="80"/>
    <w:family w:val="auto"/>
    <w:notTrueType/>
    <w:pitch w:val="variable"/>
    <w:sig w:usb0="00000000"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FGDOGJ+TimesNewRoman,Bold">
    <w:altName w:val="Times New Roman"/>
    <w:panose1 w:val="00000000000000000000"/>
    <w:charset w:val="00"/>
    <w:family w:val="roman"/>
    <w:notTrueType/>
    <w:pitch w:val="default"/>
    <w:sig w:usb0="00000003" w:usb1="00000000" w:usb2="00000000" w:usb3="00000000" w:csb0="00000001" w:csb1="00000000"/>
  </w:font>
  <w:font w:name="JOLBIY+Syntax-Roman">
    <w:altName w:val="Syntax"/>
    <w:panose1 w:val="00000000000000000000"/>
    <w:charset w:val="00"/>
    <w:family w:val="roman"/>
    <w:notTrueType/>
    <w:pitch w:val="default"/>
    <w:sig w:usb0="00000003" w:usb1="00000000" w:usb2="00000000" w:usb3="00000000" w:csb0="00000001" w:csb1="00000000"/>
  </w:font>
  <w:font w:name="TimesNewRomanPSMT-Identity-H">
    <w:altName w:val="MS Mincho"/>
    <w:panose1 w:val="00000000000000000000"/>
    <w:charset w:val="80"/>
    <w:family w:val="auto"/>
    <w:notTrueType/>
    <w:pitch w:val="default"/>
    <w:sig w:usb0="00000000"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8895E1" w14:textId="77777777" w:rsidR="00EA503F" w:rsidRDefault="00EA503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DCAAC4" w14:textId="1C99F55E" w:rsidR="005118D8" w:rsidRDefault="005118D8" w:rsidP="005118D8">
    <w:pPr>
      <w:pStyle w:val="Footer"/>
      <w:tabs>
        <w:tab w:val="clear" w:pos="4680"/>
        <w:tab w:val="clear" w:pos="9360"/>
        <w:tab w:val="left" w:pos="3150"/>
        <w:tab w:val="left" w:pos="6570"/>
        <w:tab w:val="left" w:pos="9900"/>
      </w:tabs>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46"/>
      <w:gridCol w:w="2341"/>
      <w:gridCol w:w="2341"/>
      <w:gridCol w:w="2412"/>
    </w:tblGrid>
    <w:tr w:rsidR="005118D8" w14:paraId="6C35DD6F" w14:textId="77777777" w:rsidTr="006A1F21">
      <w:tc>
        <w:tcPr>
          <w:tcW w:w="1602" w:type="pct"/>
        </w:tcPr>
        <w:p w14:paraId="4690060E" w14:textId="77777777" w:rsidR="005118D8" w:rsidRDefault="005118D8" w:rsidP="005118D8">
          <w:pPr>
            <w:pStyle w:val="Footer"/>
            <w:tabs>
              <w:tab w:val="clear" w:pos="4680"/>
              <w:tab w:val="clear" w:pos="9360"/>
              <w:tab w:val="left" w:pos="3150"/>
              <w:tab w:val="left" w:pos="6570"/>
              <w:tab w:val="left" w:pos="9900"/>
            </w:tabs>
            <w:rPr>
              <w:rFonts w:asciiTheme="minorHAnsi" w:hAnsiTheme="minorHAnsi" w:cstheme="minorHAnsi"/>
              <w:sz w:val="16"/>
              <w:szCs w:val="16"/>
            </w:rPr>
          </w:pPr>
          <w:r w:rsidRPr="00D61620">
            <w:rPr>
              <w:rFonts w:asciiTheme="minorHAnsi" w:hAnsiTheme="minorHAnsi" w:cstheme="minorHAnsi"/>
              <w:sz w:val="16"/>
              <w:szCs w:val="16"/>
            </w:rPr>
            <w:t>Activity ID</w:t>
          </w:r>
          <w:r>
            <w:rPr>
              <w:rFonts w:asciiTheme="minorHAnsi" w:hAnsiTheme="minorHAnsi" w:cstheme="minorHAnsi"/>
              <w:sz w:val="16"/>
              <w:szCs w:val="16"/>
            </w:rPr>
            <w:t xml:space="preserve"> </w:t>
          </w:r>
          <w:r w:rsidRPr="00362CB9">
            <w:rPr>
              <w:rFonts w:asciiTheme="minorHAnsi" w:hAnsiTheme="minorHAnsi" w:cstheme="minorHAnsi"/>
              <w:sz w:val="16"/>
              <w:szCs w:val="16"/>
            </w:rPr>
            <w:t>{{TableStart:ESP}}{{EVENT_VOD_ACTIVITY_ID_2_HCPTS}}{{TableEnd:ESP}}</w:t>
          </w:r>
        </w:p>
      </w:tc>
      <w:tc>
        <w:tcPr>
          <w:tcW w:w="1121" w:type="pct"/>
        </w:tcPr>
        <w:p w14:paraId="1E4533A9" w14:textId="77777777" w:rsidR="005118D8" w:rsidRDefault="005118D8" w:rsidP="005118D8">
          <w:pPr>
            <w:pStyle w:val="Footer"/>
            <w:tabs>
              <w:tab w:val="clear" w:pos="4680"/>
              <w:tab w:val="clear" w:pos="9360"/>
              <w:tab w:val="left" w:pos="3150"/>
              <w:tab w:val="left" w:pos="6570"/>
              <w:tab w:val="left" w:pos="9900"/>
            </w:tabs>
            <w:rPr>
              <w:rFonts w:asciiTheme="minorHAnsi" w:hAnsiTheme="minorHAnsi" w:cstheme="minorHAnsi"/>
              <w:sz w:val="16"/>
              <w:szCs w:val="16"/>
            </w:rPr>
          </w:pPr>
          <w:r w:rsidRPr="00D61620">
            <w:rPr>
              <w:rFonts w:asciiTheme="minorHAnsi" w:hAnsiTheme="minorHAnsi" w:cstheme="minorHAnsi"/>
              <w:sz w:val="16"/>
              <w:szCs w:val="16"/>
            </w:rPr>
            <w:t>CMID</w:t>
          </w:r>
          <w:r>
            <w:rPr>
              <w:rFonts w:asciiTheme="minorHAnsi" w:hAnsiTheme="minorHAnsi" w:cstheme="minorHAnsi"/>
              <w:sz w:val="16"/>
              <w:szCs w:val="16"/>
            </w:rPr>
            <w:t xml:space="preserve"> </w:t>
          </w:r>
        </w:p>
        <w:p w14:paraId="5FDB9570" w14:textId="77777777" w:rsidR="005118D8" w:rsidRPr="001314D3" w:rsidRDefault="005118D8" w:rsidP="005118D8">
          <w:r w:rsidRPr="00342FD8">
            <w:rPr>
              <w:rFonts w:asciiTheme="minorHAnsi" w:hAnsiTheme="minorHAnsi" w:cstheme="minorHAnsi"/>
              <w:sz w:val="16"/>
              <w:szCs w:val="16"/>
            </w:rPr>
            <w:t>{{TableStart:ESP}}{{VENDOR_HCPTS_GLOBAL_CUSTOMER_ID2_HCPTS}}{{TableEnd:ESP}}</w:t>
          </w:r>
        </w:p>
      </w:tc>
      <w:tc>
        <w:tcPr>
          <w:tcW w:w="1121" w:type="pct"/>
        </w:tcPr>
        <w:p w14:paraId="0600C8A0" w14:textId="77777777" w:rsidR="005118D8" w:rsidRDefault="005118D8" w:rsidP="005118D8">
          <w:pPr>
            <w:pStyle w:val="Footer"/>
            <w:tabs>
              <w:tab w:val="clear" w:pos="4680"/>
              <w:tab w:val="clear" w:pos="9360"/>
              <w:tab w:val="left" w:pos="3150"/>
              <w:tab w:val="left" w:pos="6570"/>
              <w:tab w:val="left" w:pos="9900"/>
            </w:tabs>
            <w:rPr>
              <w:rFonts w:asciiTheme="minorHAnsi" w:hAnsiTheme="minorHAnsi" w:cstheme="minorHAnsi"/>
              <w:sz w:val="16"/>
              <w:szCs w:val="16"/>
            </w:rPr>
          </w:pPr>
          <w:r w:rsidRPr="00D61620">
            <w:rPr>
              <w:rFonts w:asciiTheme="minorHAnsi" w:hAnsiTheme="minorHAnsi" w:cstheme="minorHAnsi"/>
              <w:sz w:val="16"/>
              <w:szCs w:val="16"/>
            </w:rPr>
            <w:t>Contract ID</w:t>
          </w:r>
          <w:r>
            <w:rPr>
              <w:rFonts w:asciiTheme="minorHAnsi" w:hAnsiTheme="minorHAnsi" w:cstheme="minorHAnsi"/>
              <w:sz w:val="16"/>
              <w:szCs w:val="16"/>
            </w:rPr>
            <w:t xml:space="preserve"> </w:t>
          </w:r>
          <w:r w:rsidRPr="00855AFD">
            <w:rPr>
              <w:rFonts w:asciiTheme="minorHAnsi" w:hAnsiTheme="minorHAnsi" w:cstheme="minorHAnsi"/>
              <w:sz w:val="16"/>
              <w:szCs w:val="16"/>
            </w:rPr>
            <w:t>{{TableStart:ESP}}{{EVENT_SPEAKER_CONTRACT_HCPTS_ACTIVITY_AGREEMENT_ID_HCPTS}}{{TableEnd:ESP}}</w:t>
          </w:r>
        </w:p>
      </w:tc>
      <w:tc>
        <w:tcPr>
          <w:tcW w:w="1155" w:type="pct"/>
        </w:tcPr>
        <w:p w14:paraId="671D5AEB" w14:textId="3CFBE4E4" w:rsidR="005118D8" w:rsidRDefault="005118D8" w:rsidP="005118D8">
          <w:pPr>
            <w:pStyle w:val="Footer"/>
            <w:tabs>
              <w:tab w:val="clear" w:pos="4680"/>
              <w:tab w:val="clear" w:pos="9360"/>
              <w:tab w:val="left" w:pos="3150"/>
              <w:tab w:val="left" w:pos="6570"/>
              <w:tab w:val="left" w:pos="9900"/>
            </w:tabs>
            <w:jc w:val="right"/>
            <w:rPr>
              <w:rFonts w:asciiTheme="minorHAnsi" w:hAnsiTheme="minorHAnsi" w:cstheme="minorHAnsi"/>
              <w:sz w:val="16"/>
              <w:szCs w:val="16"/>
            </w:rPr>
          </w:pPr>
          <w:r w:rsidRPr="00D61620">
            <w:rPr>
              <w:rFonts w:asciiTheme="minorHAnsi" w:hAnsiTheme="minorHAnsi" w:cstheme="minorHAnsi"/>
              <w:sz w:val="16"/>
              <w:szCs w:val="16"/>
            </w:rPr>
            <w:fldChar w:fldCharType="begin"/>
          </w:r>
          <w:r w:rsidRPr="00D61620">
            <w:rPr>
              <w:rFonts w:asciiTheme="minorHAnsi" w:hAnsiTheme="minorHAnsi" w:cstheme="minorHAnsi"/>
              <w:sz w:val="16"/>
              <w:szCs w:val="16"/>
            </w:rPr>
            <w:instrText xml:space="preserve"> PAGE   \* MERGEFORMAT </w:instrText>
          </w:r>
          <w:r w:rsidRPr="00D61620">
            <w:rPr>
              <w:rFonts w:asciiTheme="minorHAnsi" w:hAnsiTheme="minorHAnsi" w:cstheme="minorHAnsi"/>
              <w:sz w:val="16"/>
              <w:szCs w:val="16"/>
            </w:rPr>
            <w:fldChar w:fldCharType="separate"/>
          </w:r>
          <w:r w:rsidR="002E7092">
            <w:rPr>
              <w:rFonts w:asciiTheme="minorHAnsi" w:hAnsiTheme="minorHAnsi" w:cstheme="minorHAnsi"/>
              <w:noProof/>
              <w:sz w:val="16"/>
              <w:szCs w:val="16"/>
            </w:rPr>
            <w:t>3</w:t>
          </w:r>
          <w:r w:rsidRPr="00D61620">
            <w:rPr>
              <w:rFonts w:asciiTheme="minorHAnsi" w:hAnsiTheme="minorHAnsi" w:cstheme="minorHAnsi"/>
              <w:sz w:val="16"/>
              <w:szCs w:val="16"/>
            </w:rPr>
            <w:fldChar w:fldCharType="end"/>
          </w:r>
        </w:p>
      </w:tc>
    </w:tr>
  </w:tbl>
  <w:p w14:paraId="2FC9E9DE" w14:textId="389DE654" w:rsidR="00292C17" w:rsidRDefault="00292C17" w:rsidP="005118D8">
    <w:pPr>
      <w:pStyle w:val="Footer"/>
      <w:tabs>
        <w:tab w:val="clear" w:pos="4680"/>
        <w:tab w:val="clear" w:pos="9360"/>
        <w:tab w:val="left" w:pos="3150"/>
        <w:tab w:val="left" w:pos="6570"/>
        <w:tab w:val="left" w:pos="9900"/>
      </w:tabs>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09C235" w14:textId="77777777" w:rsidR="00EA503F" w:rsidRDefault="00EA503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653C881" w14:textId="77777777" w:rsidR="002F14CF" w:rsidRDefault="002F14CF" w:rsidP="002F2C7F">
      <w:r>
        <w:separator/>
      </w:r>
    </w:p>
  </w:footnote>
  <w:footnote w:type="continuationSeparator" w:id="0">
    <w:p w14:paraId="4006BAAB" w14:textId="77777777" w:rsidR="002F14CF" w:rsidRDefault="002F14CF" w:rsidP="002F2C7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FE3DF6" w14:textId="77777777" w:rsidR="00EA503F" w:rsidRDefault="00EA503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1F5275" w14:textId="13BDDB43" w:rsidR="009333B2" w:rsidRPr="009F3600" w:rsidRDefault="00EA503F" w:rsidP="001E2844">
    <w:pPr>
      <w:pStyle w:val="Header"/>
      <w:jc w:val="right"/>
      <w:rPr>
        <w:rFonts w:asciiTheme="minorHAnsi" w:hAnsiTheme="minorHAnsi" w:cstheme="minorHAnsi"/>
        <w:b/>
        <w:color w:val="FF0000"/>
        <w:sz w:val="20"/>
        <w:szCs w:val="20"/>
      </w:rPr>
    </w:pPr>
    <w:r>
      <w:rPr>
        <w:rFonts w:asciiTheme="minorHAnsi" w:hAnsiTheme="minorHAnsi" w:cstheme="minorHAnsi"/>
        <w:b/>
        <w:color w:val="FF0000"/>
        <w:sz w:val="20"/>
        <w:szCs w:val="20"/>
      </w:rPr>
      <w:t>MSA for Germany – B27 06May16</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9DA035" w14:textId="77777777" w:rsidR="00EA503F" w:rsidRDefault="00EA503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04A48"/>
    <w:multiLevelType w:val="hybridMultilevel"/>
    <w:tmpl w:val="FD844BDC"/>
    <w:lvl w:ilvl="0" w:tplc="B2FAAEEC">
      <w:start w:val="1"/>
      <w:numFmt w:val="lowerLetter"/>
      <w:lvlText w:val="(%1)"/>
      <w:lvlJc w:val="left"/>
      <w:pPr>
        <w:tabs>
          <w:tab w:val="num" w:pos="1440"/>
        </w:tabs>
        <w:ind w:left="1440" w:hanging="360"/>
      </w:pPr>
      <w:rPr>
        <w:rFonts w:asciiTheme="minorHAnsi" w:hAnsiTheme="minorHAnsi" w:cstheme="minorHAnsi" w:hint="default"/>
        <w:b w:val="0"/>
      </w:rPr>
    </w:lvl>
    <w:lvl w:ilvl="1" w:tplc="04090003">
      <w:start w:val="1"/>
      <w:numFmt w:val="lowerLetter"/>
      <w:lvlText w:val="%2."/>
      <w:lvlJc w:val="left"/>
      <w:pPr>
        <w:ind w:left="1440" w:hanging="360"/>
      </w:pPr>
    </w:lvl>
    <w:lvl w:ilvl="2" w:tplc="04090005">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
    <w:nsid w:val="10373CA3"/>
    <w:multiLevelType w:val="multilevel"/>
    <w:tmpl w:val="D9FC2368"/>
    <w:lvl w:ilvl="0">
      <w:start w:val="1"/>
      <w:numFmt w:val="decimal"/>
      <w:pStyle w:val="Level1Arial12regtextonly"/>
      <w:lvlText w:val="%1"/>
      <w:lvlJc w:val="left"/>
      <w:pPr>
        <w:tabs>
          <w:tab w:val="left" w:pos="720"/>
        </w:tabs>
        <w:ind w:left="720" w:hanging="720"/>
      </w:pPr>
      <w:rPr>
        <w:rFonts w:ascii="Arial" w:hAnsi="Arial" w:cs="Times New Roman"/>
        <w:color w:val="000000"/>
        <w:sz w:val="24"/>
        <w:szCs w:val="24"/>
      </w:rPr>
    </w:lvl>
    <w:lvl w:ilvl="1">
      <w:start w:val="1"/>
      <w:numFmt w:val="decimal"/>
      <w:pStyle w:val="Level2Arial12reglevel2"/>
      <w:lvlText w:val="%1.%2"/>
      <w:lvlJc w:val="left"/>
      <w:pPr>
        <w:tabs>
          <w:tab w:val="left" w:pos="1440"/>
        </w:tabs>
        <w:ind w:left="1440" w:hanging="720"/>
      </w:pPr>
      <w:rPr>
        <w:rFonts w:ascii="Arial" w:hAnsi="Arial" w:cs="Times New Roman"/>
        <w:color w:val="000000"/>
        <w:sz w:val="24"/>
        <w:szCs w:val="24"/>
      </w:rPr>
    </w:lvl>
    <w:lvl w:ilvl="2">
      <w:start w:val="1"/>
      <w:numFmt w:val="lowerLetter"/>
      <w:pStyle w:val="Level3Arial12reglevel3"/>
      <w:lvlText w:val="%1.%2 (%3)"/>
      <w:lvlJc w:val="left"/>
      <w:pPr>
        <w:tabs>
          <w:tab w:val="left" w:pos="2520"/>
        </w:tabs>
        <w:ind w:left="2520" w:hanging="1080"/>
      </w:pPr>
      <w:rPr>
        <w:rFonts w:ascii="Arial" w:hAnsi="Arial" w:cs="Times New Roman"/>
        <w:color w:val="000000"/>
        <w:sz w:val="24"/>
        <w:szCs w:val="24"/>
      </w:rPr>
    </w:lvl>
    <w:lvl w:ilvl="3">
      <w:start w:val="1"/>
      <w:numFmt w:val="lowerRoman"/>
      <w:pStyle w:val="Level4Arial12reglevel4"/>
      <w:lvlText w:val="%1.%2 (%3) (%4)"/>
      <w:lvlJc w:val="left"/>
      <w:pPr>
        <w:tabs>
          <w:tab w:val="left" w:pos="3960"/>
        </w:tabs>
        <w:ind w:left="3960" w:hanging="1440"/>
      </w:pPr>
      <w:rPr>
        <w:rFonts w:ascii="Arial" w:hAnsi="Arial" w:cs="Times New Roman"/>
        <w:color w:val="000000"/>
        <w:sz w:val="24"/>
        <w:szCs w:val="24"/>
      </w:rPr>
    </w:lvl>
    <w:lvl w:ilvl="4">
      <w:start w:val="1"/>
      <w:numFmt w:val="upperLetter"/>
      <w:pStyle w:val="Level5Arialdefault"/>
      <w:lvlText w:val="%1.%2.%3.%4.%5"/>
      <w:lvlJc w:val="left"/>
      <w:pPr>
        <w:tabs>
          <w:tab w:val="left" w:pos="3960"/>
        </w:tabs>
        <w:ind w:left="3960"/>
      </w:pPr>
      <w:rPr>
        <w:rFonts w:ascii="Arial" w:hAnsi="Arial" w:cs="Times New Roman"/>
        <w:color w:val="000000"/>
        <w:sz w:val="24"/>
        <w:szCs w:val="24"/>
      </w:rPr>
    </w:lvl>
    <w:lvl w:ilvl="5">
      <w:start w:val="1"/>
      <w:numFmt w:val="upperLetter"/>
      <w:pStyle w:val="Level6Arialdefault"/>
      <w:lvlText w:val="%1.%2.%3.%4.%5.%6"/>
      <w:lvlJc w:val="left"/>
      <w:pPr>
        <w:tabs>
          <w:tab w:val="left" w:pos="3960"/>
        </w:tabs>
        <w:ind w:left="3960"/>
      </w:pPr>
      <w:rPr>
        <w:rFonts w:ascii="Arial" w:hAnsi="Arial" w:cs="Times New Roman"/>
        <w:color w:val="000000"/>
        <w:sz w:val="24"/>
        <w:szCs w:val="24"/>
      </w:rPr>
    </w:lvl>
    <w:lvl w:ilvl="6">
      <w:start w:val="1"/>
      <w:numFmt w:val="upperLetter"/>
      <w:pStyle w:val="Level7Arialdefault"/>
      <w:lvlText w:val="%1.%2.%3.%4.%5.%6.%7"/>
      <w:lvlJc w:val="left"/>
      <w:pPr>
        <w:tabs>
          <w:tab w:val="left" w:pos="3960"/>
        </w:tabs>
        <w:ind w:left="3960"/>
      </w:pPr>
      <w:rPr>
        <w:rFonts w:ascii="Arial" w:hAnsi="Arial" w:cs="Times New Roman"/>
        <w:color w:val="000000"/>
        <w:sz w:val="24"/>
        <w:szCs w:val="24"/>
      </w:rPr>
    </w:lvl>
    <w:lvl w:ilvl="7">
      <w:start w:val="1"/>
      <w:numFmt w:val="upperLetter"/>
      <w:pStyle w:val="Level8Arialdefault"/>
      <w:lvlText w:val="%1.%2.%3.%4.%5.%6.%7.%8"/>
      <w:lvlJc w:val="left"/>
      <w:pPr>
        <w:tabs>
          <w:tab w:val="left" w:pos="3960"/>
        </w:tabs>
        <w:ind w:left="3960"/>
      </w:pPr>
      <w:rPr>
        <w:rFonts w:ascii="Arial" w:hAnsi="Arial" w:cs="Times New Roman"/>
        <w:color w:val="000000"/>
        <w:sz w:val="24"/>
        <w:szCs w:val="24"/>
      </w:rPr>
    </w:lvl>
    <w:lvl w:ilvl="8">
      <w:start w:val="1"/>
      <w:numFmt w:val="upperLetter"/>
      <w:pStyle w:val="Level9Arialdefault"/>
      <w:lvlText w:val="%1.%2.%3.%4.%5.%6.%7.%8.%9"/>
      <w:lvlJc w:val="left"/>
      <w:pPr>
        <w:tabs>
          <w:tab w:val="left" w:pos="3960"/>
        </w:tabs>
        <w:ind w:left="3960"/>
      </w:pPr>
      <w:rPr>
        <w:rFonts w:ascii="Arial" w:hAnsi="Arial" w:cs="Times New Roman"/>
        <w:color w:val="000000"/>
        <w:sz w:val="24"/>
        <w:szCs w:val="24"/>
      </w:rPr>
    </w:lvl>
  </w:abstractNum>
  <w:abstractNum w:abstractNumId="2">
    <w:nsid w:val="177B7758"/>
    <w:multiLevelType w:val="multilevel"/>
    <w:tmpl w:val="442CC9DA"/>
    <w:lvl w:ilvl="0">
      <w:start w:val="1"/>
      <w:numFmt w:val="decimal"/>
      <w:lvlText w:val="%1."/>
      <w:lvlJc w:val="left"/>
      <w:pPr>
        <w:ind w:left="360" w:hanging="360"/>
      </w:pPr>
      <w:rPr>
        <w:rFonts w:hint="default"/>
        <w:b w:val="0"/>
      </w:rPr>
    </w:lvl>
    <w:lvl w:ilvl="1">
      <w:start w:val="3"/>
      <w:numFmt w:val="decimal"/>
      <w:lvlText w:val="%1.%2."/>
      <w:lvlJc w:val="left"/>
      <w:pPr>
        <w:ind w:left="3672" w:hanging="432"/>
      </w:pPr>
      <w:rPr>
        <w:rFonts w:asciiTheme="minorHAnsi" w:hAnsiTheme="minorHAnsi" w:cstheme="minorHAnsi" w:hint="default"/>
        <w:b w:val="0"/>
        <w:sz w:val="20"/>
        <w:szCs w:val="20"/>
      </w:rPr>
    </w:lvl>
    <w:lvl w:ilvl="2">
      <w:start w:val="1"/>
      <w:numFmt w:val="decimal"/>
      <w:lvlText w:val="%1.%2.%3."/>
      <w:lvlJc w:val="left"/>
      <w:pPr>
        <w:ind w:left="1224" w:hanging="504"/>
      </w:pPr>
      <w:rPr>
        <w:rFonts w:ascii="Times New Roman" w:hAnsi="Times New Roman" w:cs="Times New Roman" w:hint="default"/>
        <w:b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18DB3893"/>
    <w:multiLevelType w:val="multilevel"/>
    <w:tmpl w:val="51B026EA"/>
    <w:lvl w:ilvl="0">
      <w:start w:val="1"/>
      <w:numFmt w:val="decimal"/>
      <w:pStyle w:val="CUNumber1"/>
      <w:lvlText w:val="%1."/>
      <w:lvlJc w:val="left"/>
      <w:pPr>
        <w:tabs>
          <w:tab w:val="num" w:pos="540"/>
        </w:tabs>
        <w:ind w:left="540" w:hanging="360"/>
      </w:pPr>
      <w:rPr>
        <w:rFonts w:asciiTheme="minorHAnsi" w:hAnsiTheme="minorHAnsi" w:cstheme="minorHAnsi" w:hint="default"/>
        <w:b/>
        <w:i w:val="0"/>
        <w:sz w:val="21"/>
        <w:szCs w:val="21"/>
        <w:lang w:val="en-GB"/>
      </w:rPr>
    </w:lvl>
    <w:lvl w:ilvl="1">
      <w:start w:val="1"/>
      <w:numFmt w:val="decimal"/>
      <w:pStyle w:val="CUNumber2"/>
      <w:lvlText w:val="%2."/>
      <w:lvlJc w:val="left"/>
      <w:pPr>
        <w:tabs>
          <w:tab w:val="num" w:pos="1440"/>
        </w:tabs>
        <w:ind w:left="1440" w:hanging="360"/>
      </w:pPr>
      <w:rPr>
        <w:rFonts w:ascii="Calibri" w:eastAsia="Times New Roman" w:hAnsi="Calibri" w:cs="Times New Roman"/>
        <w:b/>
        <w:sz w:val="21"/>
        <w:szCs w:val="21"/>
        <w:lang w:val="en-GB"/>
      </w:rPr>
    </w:lvl>
    <w:lvl w:ilvl="2">
      <w:start w:val="1"/>
      <w:numFmt w:val="lowerLetter"/>
      <w:pStyle w:val="CUNumber3"/>
      <w:lvlText w:val="%3)"/>
      <w:lvlJc w:val="left"/>
      <w:pPr>
        <w:tabs>
          <w:tab w:val="num" w:pos="2340"/>
        </w:tabs>
        <w:ind w:left="2340" w:hanging="360"/>
      </w:pPr>
      <w:rPr>
        <w:rFonts w:hint="default"/>
      </w:rPr>
    </w:lvl>
    <w:lvl w:ilvl="3">
      <w:start w:val="1"/>
      <w:numFmt w:val="decimal"/>
      <w:lvlText w:val="%4."/>
      <w:lvlJc w:val="left"/>
      <w:pPr>
        <w:tabs>
          <w:tab w:val="num" w:pos="2880"/>
        </w:tabs>
        <w:ind w:left="2880" w:hanging="360"/>
      </w:pPr>
      <w:rPr>
        <w:rFonts w:cs="Times New Roman" w:hint="default"/>
      </w:rPr>
    </w:lvl>
    <w:lvl w:ilvl="4">
      <w:start w:val="1"/>
      <w:numFmt w:val="lowerLetter"/>
      <w:lvlText w:val="%5."/>
      <w:lvlJc w:val="left"/>
      <w:pPr>
        <w:tabs>
          <w:tab w:val="num" w:pos="3600"/>
        </w:tabs>
        <w:ind w:left="3600" w:hanging="360"/>
      </w:pPr>
      <w:rPr>
        <w:rFonts w:cs="Times New Roman" w:hint="default"/>
      </w:rPr>
    </w:lvl>
    <w:lvl w:ilvl="5">
      <w:start w:val="1"/>
      <w:numFmt w:val="lowerRoman"/>
      <w:lvlText w:val="%6."/>
      <w:lvlJc w:val="right"/>
      <w:pPr>
        <w:tabs>
          <w:tab w:val="num" w:pos="4320"/>
        </w:tabs>
        <w:ind w:left="4320" w:hanging="180"/>
      </w:pPr>
      <w:rPr>
        <w:rFonts w:cs="Times New Roman" w:hint="default"/>
      </w:rPr>
    </w:lvl>
    <w:lvl w:ilvl="6">
      <w:start w:val="1"/>
      <w:numFmt w:val="decimal"/>
      <w:lvlText w:val="%7."/>
      <w:lvlJc w:val="left"/>
      <w:pPr>
        <w:tabs>
          <w:tab w:val="num" w:pos="5040"/>
        </w:tabs>
        <w:ind w:left="5040" w:hanging="360"/>
      </w:pPr>
      <w:rPr>
        <w:rFonts w:cs="Times New Roman" w:hint="default"/>
      </w:rPr>
    </w:lvl>
    <w:lvl w:ilvl="7">
      <w:start w:val="1"/>
      <w:numFmt w:val="lowerLetter"/>
      <w:lvlText w:val="%8."/>
      <w:lvlJc w:val="left"/>
      <w:pPr>
        <w:tabs>
          <w:tab w:val="num" w:pos="5760"/>
        </w:tabs>
        <w:ind w:left="5760" w:hanging="360"/>
      </w:pPr>
      <w:rPr>
        <w:rFonts w:cs="Times New Roman" w:hint="default"/>
      </w:rPr>
    </w:lvl>
    <w:lvl w:ilvl="8">
      <w:start w:val="1"/>
      <w:numFmt w:val="lowerRoman"/>
      <w:lvlText w:val="%9."/>
      <w:lvlJc w:val="right"/>
      <w:pPr>
        <w:tabs>
          <w:tab w:val="num" w:pos="6480"/>
        </w:tabs>
        <w:ind w:left="6480" w:hanging="180"/>
      </w:pPr>
      <w:rPr>
        <w:rFonts w:cs="Times New Roman" w:hint="default"/>
      </w:rPr>
    </w:lvl>
  </w:abstractNum>
  <w:abstractNum w:abstractNumId="4">
    <w:nsid w:val="217E1DBC"/>
    <w:multiLevelType w:val="hybridMultilevel"/>
    <w:tmpl w:val="F3B07236"/>
    <w:lvl w:ilvl="0" w:tplc="C09244E8">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5">
    <w:nsid w:val="31BF394E"/>
    <w:multiLevelType w:val="singleLevel"/>
    <w:tmpl w:val="0D3ABEF6"/>
    <w:lvl w:ilvl="0">
      <w:start w:val="1"/>
      <w:numFmt w:val="bullet"/>
      <w:lvlText w:val=""/>
      <w:lvlJc w:val="left"/>
      <w:pPr>
        <w:tabs>
          <w:tab w:val="num" w:pos="737"/>
        </w:tabs>
        <w:ind w:left="737" w:hanging="737"/>
      </w:pPr>
      <w:rPr>
        <w:rFonts w:ascii="Symbol" w:hAnsi="Symbol" w:hint="default"/>
      </w:rPr>
    </w:lvl>
  </w:abstractNum>
  <w:abstractNum w:abstractNumId="6">
    <w:nsid w:val="3504110C"/>
    <w:multiLevelType w:val="hybridMultilevel"/>
    <w:tmpl w:val="FD844BDC"/>
    <w:lvl w:ilvl="0" w:tplc="B2FAAEEC">
      <w:start w:val="1"/>
      <w:numFmt w:val="lowerLetter"/>
      <w:lvlText w:val="(%1)"/>
      <w:lvlJc w:val="left"/>
      <w:pPr>
        <w:tabs>
          <w:tab w:val="num" w:pos="1440"/>
        </w:tabs>
        <w:ind w:left="1440" w:hanging="360"/>
      </w:pPr>
      <w:rPr>
        <w:rFonts w:asciiTheme="minorHAnsi" w:hAnsiTheme="minorHAnsi" w:cstheme="minorHAnsi" w:hint="default"/>
        <w:b w:val="0"/>
      </w:rPr>
    </w:lvl>
    <w:lvl w:ilvl="1" w:tplc="04090003">
      <w:start w:val="1"/>
      <w:numFmt w:val="lowerLetter"/>
      <w:lvlText w:val="%2."/>
      <w:lvlJc w:val="left"/>
      <w:pPr>
        <w:ind w:left="1440" w:hanging="360"/>
      </w:pPr>
    </w:lvl>
    <w:lvl w:ilvl="2" w:tplc="04090005">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7">
    <w:nsid w:val="3C455AFE"/>
    <w:multiLevelType w:val="multilevel"/>
    <w:tmpl w:val="7EBA080C"/>
    <w:lvl w:ilvl="0">
      <w:start w:val="1"/>
      <w:numFmt w:val="decimal"/>
      <w:pStyle w:val="Bulletlevel1"/>
      <w:lvlText w:val="%1."/>
      <w:lvlJc w:val="left"/>
      <w:pPr>
        <w:tabs>
          <w:tab w:val="num" w:pos="175"/>
        </w:tabs>
        <w:ind w:left="175" w:hanging="173"/>
      </w:pPr>
    </w:lvl>
    <w:lvl w:ilvl="1">
      <w:start w:val="1"/>
      <w:numFmt w:val="upperLetter"/>
      <w:pStyle w:val="Level2Arial12reglevel2-def2"/>
      <w:lvlText w:val="%2."/>
      <w:lvlJc w:val="left"/>
      <w:pPr>
        <w:tabs>
          <w:tab w:val="num" w:pos="348"/>
        </w:tabs>
        <w:ind w:left="348" w:hanging="173"/>
      </w:pPr>
    </w:lvl>
    <w:lvl w:ilvl="2">
      <w:start w:val="1"/>
      <w:numFmt w:val="bullet"/>
      <w:lvlText w:val=""/>
      <w:lvlJc w:val="left"/>
      <w:pPr>
        <w:tabs>
          <w:tab w:val="num" w:pos="520"/>
        </w:tabs>
        <w:ind w:left="520" w:hanging="172"/>
      </w:pPr>
      <w:rPr>
        <w:rFonts w:ascii="Symbol" w:hAnsi="Symbol" w:hint="default"/>
      </w:rPr>
    </w:lvl>
    <w:lvl w:ilvl="3">
      <w:start w:val="1"/>
      <w:numFmt w:val="bullet"/>
      <w:lvlText w:val="–"/>
      <w:lvlJc w:val="left"/>
      <w:pPr>
        <w:tabs>
          <w:tab w:val="num" w:pos="693"/>
        </w:tabs>
        <w:ind w:left="693" w:hanging="173"/>
      </w:pPr>
      <w:rPr>
        <w:rFonts w:ascii="Calibri" w:hAnsi="Calibri" w:cs="Times New Roman" w:hint="default"/>
      </w:rPr>
    </w:lvl>
    <w:lvl w:ilvl="4">
      <w:start w:val="1"/>
      <w:numFmt w:val="bullet"/>
      <w:lvlText w:val=""/>
      <w:lvlJc w:val="left"/>
      <w:pPr>
        <w:tabs>
          <w:tab w:val="num" w:pos="866"/>
        </w:tabs>
        <w:ind w:left="866" w:hanging="173"/>
      </w:pPr>
      <w:rPr>
        <w:rFonts w:ascii="Symbol" w:hAnsi="Symbol" w:hint="default"/>
        <w:color w:val="auto"/>
      </w:rPr>
    </w:lvl>
    <w:lvl w:ilvl="5">
      <w:start w:val="1"/>
      <w:numFmt w:val="bullet"/>
      <w:lvlText w:val="–"/>
      <w:lvlJc w:val="left"/>
      <w:pPr>
        <w:tabs>
          <w:tab w:val="num" w:pos="1039"/>
        </w:tabs>
        <w:ind w:left="1039" w:hanging="173"/>
      </w:pPr>
      <w:rPr>
        <w:rFonts w:ascii="Calibri" w:hAnsi="Calibri" w:cs="Times New Roman" w:hint="default"/>
      </w:rPr>
    </w:lvl>
    <w:lvl w:ilvl="6">
      <w:start w:val="1"/>
      <w:numFmt w:val="bullet"/>
      <w:lvlText w:val=""/>
      <w:lvlJc w:val="left"/>
      <w:pPr>
        <w:tabs>
          <w:tab w:val="num" w:pos="1212"/>
        </w:tabs>
        <w:ind w:left="1212" w:hanging="173"/>
      </w:pPr>
      <w:rPr>
        <w:rFonts w:ascii="Symbol" w:hAnsi="Symbol" w:hint="default"/>
        <w:color w:val="auto"/>
      </w:rPr>
    </w:lvl>
    <w:lvl w:ilvl="7">
      <w:start w:val="1"/>
      <w:numFmt w:val="bullet"/>
      <w:lvlText w:val="–"/>
      <w:lvlJc w:val="left"/>
      <w:pPr>
        <w:tabs>
          <w:tab w:val="num" w:pos="1384"/>
        </w:tabs>
        <w:ind w:left="1384" w:hanging="172"/>
      </w:pPr>
      <w:rPr>
        <w:rFonts w:ascii="Calibri" w:hAnsi="Calibri" w:cs="Times New Roman" w:hint="default"/>
      </w:rPr>
    </w:lvl>
    <w:lvl w:ilvl="8">
      <w:start w:val="1"/>
      <w:numFmt w:val="bullet"/>
      <w:lvlText w:val=""/>
      <w:lvlJc w:val="left"/>
      <w:pPr>
        <w:tabs>
          <w:tab w:val="num" w:pos="1557"/>
        </w:tabs>
        <w:ind w:left="1557" w:hanging="173"/>
      </w:pPr>
      <w:rPr>
        <w:rFonts w:ascii="Symbol" w:hAnsi="Symbol" w:hint="default"/>
      </w:rPr>
    </w:lvl>
  </w:abstractNum>
  <w:abstractNum w:abstractNumId="8">
    <w:nsid w:val="44AD7589"/>
    <w:multiLevelType w:val="hybridMultilevel"/>
    <w:tmpl w:val="926EEB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6020E1E"/>
    <w:multiLevelType w:val="hybridMultilevel"/>
    <w:tmpl w:val="7C3A4D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D003933"/>
    <w:multiLevelType w:val="multilevel"/>
    <w:tmpl w:val="BAC25844"/>
    <w:lvl w:ilvl="0">
      <w:start w:val="11"/>
      <w:numFmt w:val="decimal"/>
      <w:lvlText w:val="%1."/>
      <w:lvlJc w:val="left"/>
      <w:pPr>
        <w:ind w:left="360" w:hanging="360"/>
      </w:pPr>
      <w:rPr>
        <w:rFonts w:hint="default"/>
        <w:b w:val="0"/>
      </w:rPr>
    </w:lvl>
    <w:lvl w:ilvl="1">
      <w:start w:val="1"/>
      <w:numFmt w:val="decimal"/>
      <w:lvlText w:val="%1.%2."/>
      <w:lvlJc w:val="left"/>
      <w:pPr>
        <w:ind w:left="3672" w:hanging="432"/>
      </w:pPr>
      <w:rPr>
        <w:rFonts w:asciiTheme="minorHAnsi" w:hAnsiTheme="minorHAnsi" w:cstheme="minorHAnsi" w:hint="default"/>
        <w:b w:val="0"/>
        <w:sz w:val="20"/>
        <w:szCs w:val="20"/>
      </w:rPr>
    </w:lvl>
    <w:lvl w:ilvl="2">
      <w:start w:val="1"/>
      <w:numFmt w:val="decimal"/>
      <w:lvlText w:val="%1.%2.%3."/>
      <w:lvlJc w:val="left"/>
      <w:pPr>
        <w:ind w:left="1224" w:hanging="504"/>
      </w:pPr>
      <w:rPr>
        <w:rFonts w:ascii="Times New Roman" w:hAnsi="Times New Roman" w:cs="Times New Roman" w:hint="default"/>
        <w:b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4D503DC9"/>
    <w:multiLevelType w:val="hybridMultilevel"/>
    <w:tmpl w:val="FD6CAF22"/>
    <w:lvl w:ilvl="0" w:tplc="04090017">
      <w:start w:val="1"/>
      <w:numFmt w:val="low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2">
    <w:nsid w:val="50632A2E"/>
    <w:multiLevelType w:val="hybridMultilevel"/>
    <w:tmpl w:val="FD844BDC"/>
    <w:lvl w:ilvl="0" w:tplc="B2FAAEEC">
      <w:start w:val="1"/>
      <w:numFmt w:val="lowerLetter"/>
      <w:lvlText w:val="(%1)"/>
      <w:lvlJc w:val="left"/>
      <w:pPr>
        <w:tabs>
          <w:tab w:val="num" w:pos="1440"/>
        </w:tabs>
        <w:ind w:left="1440" w:hanging="360"/>
      </w:pPr>
      <w:rPr>
        <w:rFonts w:asciiTheme="minorHAnsi" w:hAnsiTheme="minorHAnsi" w:cstheme="minorHAnsi" w:hint="default"/>
        <w:b w:val="0"/>
      </w:rPr>
    </w:lvl>
    <w:lvl w:ilvl="1" w:tplc="04090003">
      <w:start w:val="1"/>
      <w:numFmt w:val="lowerLetter"/>
      <w:lvlText w:val="%2."/>
      <w:lvlJc w:val="left"/>
      <w:pPr>
        <w:ind w:left="1440" w:hanging="360"/>
      </w:pPr>
    </w:lvl>
    <w:lvl w:ilvl="2" w:tplc="04090005">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3">
    <w:nsid w:val="528615E2"/>
    <w:multiLevelType w:val="multilevel"/>
    <w:tmpl w:val="16809C52"/>
    <w:lvl w:ilvl="0">
      <w:start w:val="15"/>
      <w:numFmt w:val="decimal"/>
      <w:lvlText w:val="%1."/>
      <w:lvlJc w:val="left"/>
      <w:pPr>
        <w:ind w:left="360" w:hanging="360"/>
      </w:pPr>
      <w:rPr>
        <w:rFonts w:hint="default"/>
        <w:b w:val="0"/>
      </w:rPr>
    </w:lvl>
    <w:lvl w:ilvl="1">
      <w:start w:val="1"/>
      <w:numFmt w:val="decimal"/>
      <w:lvlText w:val="%1.%2."/>
      <w:lvlJc w:val="left"/>
      <w:pPr>
        <w:ind w:left="3672" w:hanging="432"/>
      </w:pPr>
      <w:rPr>
        <w:rFonts w:asciiTheme="minorHAnsi" w:hAnsiTheme="minorHAnsi" w:cstheme="minorHAnsi" w:hint="default"/>
        <w:b w:val="0"/>
        <w:sz w:val="20"/>
        <w:szCs w:val="20"/>
      </w:rPr>
    </w:lvl>
    <w:lvl w:ilvl="2">
      <w:start w:val="1"/>
      <w:numFmt w:val="decimal"/>
      <w:lvlText w:val="%1.%2.%3."/>
      <w:lvlJc w:val="left"/>
      <w:pPr>
        <w:ind w:left="1224" w:hanging="504"/>
      </w:pPr>
      <w:rPr>
        <w:rFonts w:ascii="Times New Roman" w:hAnsi="Times New Roman" w:cs="Times New Roman" w:hint="default"/>
        <w:b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581C5FD0"/>
    <w:multiLevelType w:val="multilevel"/>
    <w:tmpl w:val="3AB6ADF4"/>
    <w:lvl w:ilvl="0">
      <w:start w:val="1"/>
      <w:numFmt w:val="decimal"/>
      <w:lvlText w:val="%1."/>
      <w:lvlJc w:val="left"/>
      <w:pPr>
        <w:ind w:left="360" w:hanging="360"/>
      </w:pPr>
      <w:rPr>
        <w:b w:val="0"/>
      </w:rPr>
    </w:lvl>
    <w:lvl w:ilvl="1">
      <w:start w:val="1"/>
      <w:numFmt w:val="decimal"/>
      <w:lvlText w:val="%2."/>
      <w:lvlJc w:val="left"/>
      <w:pPr>
        <w:ind w:left="792" w:hanging="432"/>
      </w:pPr>
      <w:rPr>
        <w:b w:val="0"/>
        <w:color w:val="auto"/>
      </w:rPr>
    </w:lvl>
    <w:lvl w:ilvl="2">
      <w:start w:val="1"/>
      <w:numFmt w:val="decimal"/>
      <w:lvlText w:val="%1.%2.%3."/>
      <w:lvlJc w:val="left"/>
      <w:pPr>
        <w:ind w:left="1224" w:hanging="504"/>
      </w:pPr>
      <w:rPr>
        <w:rFonts w:ascii="Times New Roman" w:hAnsi="Times New Roman" w:cs="Times New Roman" w:hint="default"/>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627A2C0A"/>
    <w:multiLevelType w:val="multilevel"/>
    <w:tmpl w:val="FD9E503C"/>
    <w:lvl w:ilvl="0">
      <w:start w:val="1"/>
      <w:numFmt w:val="decimal"/>
      <w:lvlText w:val="%1."/>
      <w:lvlJc w:val="left"/>
      <w:pPr>
        <w:ind w:left="360" w:hanging="360"/>
      </w:pPr>
      <w:rPr>
        <w:rFonts w:hint="default"/>
        <w:b w:val="0"/>
      </w:rPr>
    </w:lvl>
    <w:lvl w:ilvl="1">
      <w:start w:val="3"/>
      <w:numFmt w:val="decimal"/>
      <w:lvlText w:val="%1.%2."/>
      <w:lvlJc w:val="left"/>
      <w:pPr>
        <w:ind w:left="3672" w:hanging="432"/>
      </w:pPr>
      <w:rPr>
        <w:rFonts w:asciiTheme="minorHAnsi" w:hAnsiTheme="minorHAnsi" w:cstheme="minorHAnsi" w:hint="default"/>
        <w:b w:val="0"/>
        <w:sz w:val="20"/>
        <w:szCs w:val="20"/>
      </w:rPr>
    </w:lvl>
    <w:lvl w:ilvl="2">
      <w:start w:val="1"/>
      <w:numFmt w:val="decimal"/>
      <w:lvlText w:val="%1.%2.%3."/>
      <w:lvlJc w:val="left"/>
      <w:pPr>
        <w:ind w:left="1224" w:hanging="504"/>
      </w:pPr>
      <w:rPr>
        <w:rFonts w:ascii="Times New Roman" w:hAnsi="Times New Roman" w:cs="Times New Roman" w:hint="default"/>
        <w:b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724E7AF0"/>
    <w:multiLevelType w:val="multilevel"/>
    <w:tmpl w:val="064A9E64"/>
    <w:lvl w:ilvl="0">
      <w:start w:val="15"/>
      <w:numFmt w:val="decimal"/>
      <w:lvlText w:val="%1."/>
      <w:lvlJc w:val="left"/>
      <w:pPr>
        <w:ind w:left="360" w:hanging="360"/>
      </w:pPr>
      <w:rPr>
        <w:rFonts w:hint="default"/>
        <w:b w:val="0"/>
      </w:rPr>
    </w:lvl>
    <w:lvl w:ilvl="1">
      <w:numFmt w:val="decimal"/>
      <w:lvlText w:val="%1.%2."/>
      <w:lvlJc w:val="left"/>
      <w:pPr>
        <w:ind w:left="3672" w:hanging="432"/>
      </w:pPr>
      <w:rPr>
        <w:rFonts w:asciiTheme="minorHAnsi" w:hAnsiTheme="minorHAnsi" w:cstheme="minorHAnsi" w:hint="default"/>
        <w:b w:val="0"/>
        <w:sz w:val="20"/>
        <w:szCs w:val="20"/>
      </w:rPr>
    </w:lvl>
    <w:lvl w:ilvl="2">
      <w:start w:val="1"/>
      <w:numFmt w:val="decimal"/>
      <w:lvlText w:val="%1.%2.%3."/>
      <w:lvlJc w:val="left"/>
      <w:pPr>
        <w:ind w:left="1224" w:hanging="504"/>
      </w:pPr>
      <w:rPr>
        <w:rFonts w:ascii="Times New Roman" w:hAnsi="Times New Roman" w:cs="Times New Roman" w:hint="default"/>
        <w:b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7F8727A1"/>
    <w:multiLevelType w:val="multilevel"/>
    <w:tmpl w:val="33B6580C"/>
    <w:lvl w:ilvl="0">
      <w:start w:val="1"/>
      <w:numFmt w:val="decimal"/>
      <w:lvlText w:val="%1."/>
      <w:lvlJc w:val="left"/>
      <w:pPr>
        <w:ind w:left="360" w:hanging="360"/>
      </w:pPr>
      <w:rPr>
        <w:b w:val="0"/>
      </w:rPr>
    </w:lvl>
    <w:lvl w:ilvl="1">
      <w:start w:val="1"/>
      <w:numFmt w:val="decimal"/>
      <w:lvlText w:val="%1.%2."/>
      <w:lvlJc w:val="left"/>
      <w:pPr>
        <w:ind w:left="3672" w:hanging="432"/>
      </w:pPr>
      <w:rPr>
        <w:rFonts w:asciiTheme="minorHAnsi" w:hAnsiTheme="minorHAnsi" w:cstheme="minorHAnsi" w:hint="default"/>
        <w:b w:val="0"/>
        <w:sz w:val="20"/>
        <w:szCs w:val="20"/>
      </w:rPr>
    </w:lvl>
    <w:lvl w:ilvl="2">
      <w:start w:val="1"/>
      <w:numFmt w:val="decimal"/>
      <w:lvlText w:val="%1.%2.%3."/>
      <w:lvlJc w:val="left"/>
      <w:pPr>
        <w:ind w:left="1224" w:hanging="504"/>
      </w:pPr>
      <w:rPr>
        <w:rFonts w:ascii="Times New Roman" w:hAnsi="Times New Roman" w:cs="Times New Roman" w:hint="default"/>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7"/>
    <w:lvlOverride w:ilvl="0">
      <w:startOverride w:val="1"/>
    </w:lvlOverride>
    <w:lvlOverride w:ilvl="1">
      <w:startOverride w:val="1"/>
    </w:lvlOverride>
    <w:lvlOverride w:ilvl="2"/>
    <w:lvlOverride w:ilvl="3"/>
    <w:lvlOverride w:ilvl="4"/>
    <w:lvlOverride w:ilvl="5"/>
    <w:lvlOverride w:ilvl="6"/>
    <w:lvlOverride w:ilvl="7"/>
    <w:lvlOverride w:ilvl="8"/>
  </w:num>
  <w:num w:numId="2">
    <w:abstractNumId w:val="3"/>
  </w:num>
  <w:num w:numId="3">
    <w:abstractNumId w:val="1"/>
  </w:num>
  <w:num w:numId="4">
    <w:abstractNumId w:val="12"/>
  </w:num>
  <w:num w:numId="5">
    <w:abstractNumId w:val="17"/>
  </w:num>
  <w:num w:numId="6">
    <w:abstractNumId w:val="6"/>
  </w:num>
  <w:num w:numId="7">
    <w:abstractNumId w:val="11"/>
  </w:num>
  <w:num w:numId="8">
    <w:abstractNumId w:val="0"/>
  </w:num>
  <w:num w:numId="9">
    <w:abstractNumId w:val="9"/>
  </w:num>
  <w:num w:numId="10">
    <w:abstractNumId w:val="2"/>
  </w:num>
  <w:num w:numId="11">
    <w:abstractNumId w:val="16"/>
  </w:num>
  <w:num w:numId="12">
    <w:abstractNumId w:val="13"/>
  </w:num>
  <w:num w:numId="13">
    <w:abstractNumId w:val="4"/>
  </w:num>
  <w:num w:numId="14">
    <w:abstractNumId w:val="5"/>
  </w:num>
  <w:num w:numId="15">
    <w:abstractNumId w:val="15"/>
  </w:num>
  <w:num w:numId="16">
    <w:abstractNumId w:val="10"/>
  </w:num>
  <w:num w:numId="17">
    <w:abstractNumId w:val="14"/>
  </w:num>
  <w:num w:numId="18">
    <w:abstractNumId w:val="3"/>
  </w:num>
  <w:num w:numId="19">
    <w:abstractNumId w:val="3"/>
  </w:num>
  <w:num w:numId="20">
    <w:abstractNumId w:val="8"/>
  </w:num>
  <w:num w:numId="21">
    <w:abstractNumId w:val="3"/>
  </w:num>
  <w:num w:numId="22">
    <w:abstractNumId w:val="3"/>
  </w:num>
  <w:num w:numId="23">
    <w:abstractNumId w:val="3"/>
  </w:num>
  <w:numIdMacAtCleanup w:val="16"/>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enu, Padmini">
    <w15:presenceInfo w15:providerId="AD" w15:userId="S-1-5-21-1085031214-73586283-839522115-6742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109D"/>
    <w:rsid w:val="0000021B"/>
    <w:rsid w:val="00005E1A"/>
    <w:rsid w:val="00014E7C"/>
    <w:rsid w:val="00015624"/>
    <w:rsid w:val="0001797C"/>
    <w:rsid w:val="00021370"/>
    <w:rsid w:val="000256AC"/>
    <w:rsid w:val="000256BC"/>
    <w:rsid w:val="00026956"/>
    <w:rsid w:val="000274EB"/>
    <w:rsid w:val="00031DFD"/>
    <w:rsid w:val="000335CD"/>
    <w:rsid w:val="000350A6"/>
    <w:rsid w:val="00041459"/>
    <w:rsid w:val="00042C73"/>
    <w:rsid w:val="000450D4"/>
    <w:rsid w:val="00047961"/>
    <w:rsid w:val="00047FAD"/>
    <w:rsid w:val="000504B0"/>
    <w:rsid w:val="00050EEA"/>
    <w:rsid w:val="00056986"/>
    <w:rsid w:val="000576D5"/>
    <w:rsid w:val="00062E06"/>
    <w:rsid w:val="00064784"/>
    <w:rsid w:val="00064AC5"/>
    <w:rsid w:val="000667DC"/>
    <w:rsid w:val="0006691A"/>
    <w:rsid w:val="000672D0"/>
    <w:rsid w:val="00067766"/>
    <w:rsid w:val="000700E6"/>
    <w:rsid w:val="00072B21"/>
    <w:rsid w:val="00072FF6"/>
    <w:rsid w:val="00073DC5"/>
    <w:rsid w:val="00075637"/>
    <w:rsid w:val="00076F09"/>
    <w:rsid w:val="00080839"/>
    <w:rsid w:val="00080FE4"/>
    <w:rsid w:val="000842EA"/>
    <w:rsid w:val="000856AF"/>
    <w:rsid w:val="000906E2"/>
    <w:rsid w:val="00091B76"/>
    <w:rsid w:val="00091F9C"/>
    <w:rsid w:val="0009390F"/>
    <w:rsid w:val="00096768"/>
    <w:rsid w:val="00097B57"/>
    <w:rsid w:val="000A1616"/>
    <w:rsid w:val="000A310F"/>
    <w:rsid w:val="000A414F"/>
    <w:rsid w:val="000A5414"/>
    <w:rsid w:val="000A5F70"/>
    <w:rsid w:val="000A7AC0"/>
    <w:rsid w:val="000B04DE"/>
    <w:rsid w:val="000B0FBE"/>
    <w:rsid w:val="000B1E3D"/>
    <w:rsid w:val="000B2F42"/>
    <w:rsid w:val="000B5BC6"/>
    <w:rsid w:val="000B6772"/>
    <w:rsid w:val="000B7DEE"/>
    <w:rsid w:val="000C7617"/>
    <w:rsid w:val="000D0580"/>
    <w:rsid w:val="000D297C"/>
    <w:rsid w:val="000D542D"/>
    <w:rsid w:val="000E1A1A"/>
    <w:rsid w:val="000E28D2"/>
    <w:rsid w:val="000E6349"/>
    <w:rsid w:val="00101B4D"/>
    <w:rsid w:val="00102E33"/>
    <w:rsid w:val="00103FA1"/>
    <w:rsid w:val="00106468"/>
    <w:rsid w:val="00106520"/>
    <w:rsid w:val="00110642"/>
    <w:rsid w:val="001129BD"/>
    <w:rsid w:val="00113600"/>
    <w:rsid w:val="00113774"/>
    <w:rsid w:val="0011407D"/>
    <w:rsid w:val="00117AD1"/>
    <w:rsid w:val="00123830"/>
    <w:rsid w:val="00124FD9"/>
    <w:rsid w:val="00125EEB"/>
    <w:rsid w:val="00127A87"/>
    <w:rsid w:val="00134CAF"/>
    <w:rsid w:val="00135E43"/>
    <w:rsid w:val="00136441"/>
    <w:rsid w:val="00141457"/>
    <w:rsid w:val="00142282"/>
    <w:rsid w:val="0014236F"/>
    <w:rsid w:val="00144683"/>
    <w:rsid w:val="0014535A"/>
    <w:rsid w:val="00147A34"/>
    <w:rsid w:val="00150AE6"/>
    <w:rsid w:val="0015171B"/>
    <w:rsid w:val="00154864"/>
    <w:rsid w:val="0015591A"/>
    <w:rsid w:val="001568D0"/>
    <w:rsid w:val="00156D9D"/>
    <w:rsid w:val="001614A9"/>
    <w:rsid w:val="00163A27"/>
    <w:rsid w:val="00164744"/>
    <w:rsid w:val="00164C3B"/>
    <w:rsid w:val="00183082"/>
    <w:rsid w:val="00183885"/>
    <w:rsid w:val="001842EF"/>
    <w:rsid w:val="00185743"/>
    <w:rsid w:val="00187DBF"/>
    <w:rsid w:val="001932AD"/>
    <w:rsid w:val="00193BB0"/>
    <w:rsid w:val="00194C68"/>
    <w:rsid w:val="00195947"/>
    <w:rsid w:val="001978D7"/>
    <w:rsid w:val="001A1392"/>
    <w:rsid w:val="001A2994"/>
    <w:rsid w:val="001A5164"/>
    <w:rsid w:val="001C2B20"/>
    <w:rsid w:val="001C2E24"/>
    <w:rsid w:val="001C45E1"/>
    <w:rsid w:val="001C62B7"/>
    <w:rsid w:val="001C7AC1"/>
    <w:rsid w:val="001C7CDB"/>
    <w:rsid w:val="001D0CF9"/>
    <w:rsid w:val="001D5549"/>
    <w:rsid w:val="001D5D02"/>
    <w:rsid w:val="001E0114"/>
    <w:rsid w:val="001E2359"/>
    <w:rsid w:val="001E2844"/>
    <w:rsid w:val="001E502D"/>
    <w:rsid w:val="001E6AE2"/>
    <w:rsid w:val="001E769E"/>
    <w:rsid w:val="001F0498"/>
    <w:rsid w:val="001F0530"/>
    <w:rsid w:val="001F2A43"/>
    <w:rsid w:val="001F3850"/>
    <w:rsid w:val="001F6C0A"/>
    <w:rsid w:val="00202E16"/>
    <w:rsid w:val="00206666"/>
    <w:rsid w:val="0020797F"/>
    <w:rsid w:val="0021338A"/>
    <w:rsid w:val="00215189"/>
    <w:rsid w:val="002176BF"/>
    <w:rsid w:val="002224A9"/>
    <w:rsid w:val="0022274B"/>
    <w:rsid w:val="00222935"/>
    <w:rsid w:val="00227F69"/>
    <w:rsid w:val="00231A72"/>
    <w:rsid w:val="0023461E"/>
    <w:rsid w:val="002374CF"/>
    <w:rsid w:val="00242EA1"/>
    <w:rsid w:val="00243C3B"/>
    <w:rsid w:val="0024517B"/>
    <w:rsid w:val="00246FC5"/>
    <w:rsid w:val="002516C0"/>
    <w:rsid w:val="00253A1C"/>
    <w:rsid w:val="0025449C"/>
    <w:rsid w:val="00254678"/>
    <w:rsid w:val="00256DAB"/>
    <w:rsid w:val="00260D7B"/>
    <w:rsid w:val="0026125C"/>
    <w:rsid w:val="00262F96"/>
    <w:rsid w:val="002634A2"/>
    <w:rsid w:val="00263651"/>
    <w:rsid w:val="00263FEF"/>
    <w:rsid w:val="0026700B"/>
    <w:rsid w:val="00275FC3"/>
    <w:rsid w:val="00276FF5"/>
    <w:rsid w:val="00281B13"/>
    <w:rsid w:val="00285A95"/>
    <w:rsid w:val="00287DFD"/>
    <w:rsid w:val="00292C17"/>
    <w:rsid w:val="002940DC"/>
    <w:rsid w:val="00294260"/>
    <w:rsid w:val="0029605B"/>
    <w:rsid w:val="002A0340"/>
    <w:rsid w:val="002A3FC4"/>
    <w:rsid w:val="002A53A6"/>
    <w:rsid w:val="002A571C"/>
    <w:rsid w:val="002A70FB"/>
    <w:rsid w:val="002A7F9D"/>
    <w:rsid w:val="002B0537"/>
    <w:rsid w:val="002B09FF"/>
    <w:rsid w:val="002B0E25"/>
    <w:rsid w:val="002B6FF7"/>
    <w:rsid w:val="002B762C"/>
    <w:rsid w:val="002B7990"/>
    <w:rsid w:val="002B7C0A"/>
    <w:rsid w:val="002C5718"/>
    <w:rsid w:val="002D22F8"/>
    <w:rsid w:val="002D3A60"/>
    <w:rsid w:val="002D5910"/>
    <w:rsid w:val="002E0A7D"/>
    <w:rsid w:val="002E0DD8"/>
    <w:rsid w:val="002E48F1"/>
    <w:rsid w:val="002E7092"/>
    <w:rsid w:val="002E78BB"/>
    <w:rsid w:val="002F14CF"/>
    <w:rsid w:val="002F2C7F"/>
    <w:rsid w:val="002F2F3A"/>
    <w:rsid w:val="002F5876"/>
    <w:rsid w:val="002F61E4"/>
    <w:rsid w:val="002F7EF0"/>
    <w:rsid w:val="00307386"/>
    <w:rsid w:val="0031054D"/>
    <w:rsid w:val="00312318"/>
    <w:rsid w:val="00312952"/>
    <w:rsid w:val="00313E2A"/>
    <w:rsid w:val="00316BCE"/>
    <w:rsid w:val="003171F2"/>
    <w:rsid w:val="00321C20"/>
    <w:rsid w:val="00325BB1"/>
    <w:rsid w:val="003262FC"/>
    <w:rsid w:val="00327E59"/>
    <w:rsid w:val="00330098"/>
    <w:rsid w:val="00331F24"/>
    <w:rsid w:val="00334D0F"/>
    <w:rsid w:val="00336D6D"/>
    <w:rsid w:val="003371BC"/>
    <w:rsid w:val="003403C9"/>
    <w:rsid w:val="00341014"/>
    <w:rsid w:val="00341068"/>
    <w:rsid w:val="00341157"/>
    <w:rsid w:val="003411DD"/>
    <w:rsid w:val="00341880"/>
    <w:rsid w:val="0034498F"/>
    <w:rsid w:val="00353283"/>
    <w:rsid w:val="003538C0"/>
    <w:rsid w:val="00357F31"/>
    <w:rsid w:val="00360706"/>
    <w:rsid w:val="00361A65"/>
    <w:rsid w:val="003661CE"/>
    <w:rsid w:val="00366C16"/>
    <w:rsid w:val="00371798"/>
    <w:rsid w:val="003735FA"/>
    <w:rsid w:val="003738EA"/>
    <w:rsid w:val="0037552D"/>
    <w:rsid w:val="003763E1"/>
    <w:rsid w:val="003772F8"/>
    <w:rsid w:val="003803F8"/>
    <w:rsid w:val="00380B96"/>
    <w:rsid w:val="00382F9F"/>
    <w:rsid w:val="00385C1D"/>
    <w:rsid w:val="003918FA"/>
    <w:rsid w:val="00395477"/>
    <w:rsid w:val="003959C8"/>
    <w:rsid w:val="003960E7"/>
    <w:rsid w:val="003976FB"/>
    <w:rsid w:val="003A16F3"/>
    <w:rsid w:val="003A33E1"/>
    <w:rsid w:val="003A49D7"/>
    <w:rsid w:val="003A791F"/>
    <w:rsid w:val="003B1D3E"/>
    <w:rsid w:val="003B250F"/>
    <w:rsid w:val="003B2CC2"/>
    <w:rsid w:val="003B4ABF"/>
    <w:rsid w:val="003C002D"/>
    <w:rsid w:val="003C10D2"/>
    <w:rsid w:val="003C1B7A"/>
    <w:rsid w:val="003C498F"/>
    <w:rsid w:val="003C64A6"/>
    <w:rsid w:val="003C6BA8"/>
    <w:rsid w:val="003D257F"/>
    <w:rsid w:val="003D4E0C"/>
    <w:rsid w:val="003D71E1"/>
    <w:rsid w:val="003D7C06"/>
    <w:rsid w:val="003E10E2"/>
    <w:rsid w:val="003E1AF2"/>
    <w:rsid w:val="003E3482"/>
    <w:rsid w:val="003E787B"/>
    <w:rsid w:val="003F5371"/>
    <w:rsid w:val="003F7AE4"/>
    <w:rsid w:val="00401308"/>
    <w:rsid w:val="00401751"/>
    <w:rsid w:val="004042BC"/>
    <w:rsid w:val="00405A9C"/>
    <w:rsid w:val="004100BB"/>
    <w:rsid w:val="00410ACF"/>
    <w:rsid w:val="00413509"/>
    <w:rsid w:val="004135C9"/>
    <w:rsid w:val="004217AA"/>
    <w:rsid w:val="00422583"/>
    <w:rsid w:val="00425F95"/>
    <w:rsid w:val="00425F98"/>
    <w:rsid w:val="00426604"/>
    <w:rsid w:val="004305FB"/>
    <w:rsid w:val="00432B41"/>
    <w:rsid w:val="004342EB"/>
    <w:rsid w:val="00434861"/>
    <w:rsid w:val="00434888"/>
    <w:rsid w:val="00435D2C"/>
    <w:rsid w:val="00435DAC"/>
    <w:rsid w:val="00442FD9"/>
    <w:rsid w:val="00446A82"/>
    <w:rsid w:val="00447A7E"/>
    <w:rsid w:val="00447B2C"/>
    <w:rsid w:val="00450872"/>
    <w:rsid w:val="004521BD"/>
    <w:rsid w:val="00452CC1"/>
    <w:rsid w:val="00453610"/>
    <w:rsid w:val="00456399"/>
    <w:rsid w:val="00457BD7"/>
    <w:rsid w:val="00460F59"/>
    <w:rsid w:val="00463609"/>
    <w:rsid w:val="00463B31"/>
    <w:rsid w:val="00464794"/>
    <w:rsid w:val="00465362"/>
    <w:rsid w:val="00465F76"/>
    <w:rsid w:val="00467F73"/>
    <w:rsid w:val="0047499A"/>
    <w:rsid w:val="00475861"/>
    <w:rsid w:val="0047693F"/>
    <w:rsid w:val="004836BC"/>
    <w:rsid w:val="004847B0"/>
    <w:rsid w:val="00485AFB"/>
    <w:rsid w:val="00486B64"/>
    <w:rsid w:val="004918D0"/>
    <w:rsid w:val="004A0711"/>
    <w:rsid w:val="004A3910"/>
    <w:rsid w:val="004A7033"/>
    <w:rsid w:val="004A756C"/>
    <w:rsid w:val="004B7224"/>
    <w:rsid w:val="004C08A1"/>
    <w:rsid w:val="004C2B51"/>
    <w:rsid w:val="004C45DD"/>
    <w:rsid w:val="004C5A04"/>
    <w:rsid w:val="004D0952"/>
    <w:rsid w:val="004D28F9"/>
    <w:rsid w:val="004D52AC"/>
    <w:rsid w:val="004D6915"/>
    <w:rsid w:val="004D6948"/>
    <w:rsid w:val="004D6E8D"/>
    <w:rsid w:val="004D7900"/>
    <w:rsid w:val="004E055E"/>
    <w:rsid w:val="004E1214"/>
    <w:rsid w:val="004E128A"/>
    <w:rsid w:val="004E2007"/>
    <w:rsid w:val="004E2AEF"/>
    <w:rsid w:val="004E36FB"/>
    <w:rsid w:val="004F02DC"/>
    <w:rsid w:val="004F02F6"/>
    <w:rsid w:val="004F1143"/>
    <w:rsid w:val="004F2CBE"/>
    <w:rsid w:val="004F2E5B"/>
    <w:rsid w:val="004F4EF5"/>
    <w:rsid w:val="004F5912"/>
    <w:rsid w:val="00502D2C"/>
    <w:rsid w:val="005045F0"/>
    <w:rsid w:val="00504DA5"/>
    <w:rsid w:val="0050739B"/>
    <w:rsid w:val="00511603"/>
    <w:rsid w:val="005118D8"/>
    <w:rsid w:val="00512398"/>
    <w:rsid w:val="00515531"/>
    <w:rsid w:val="005162A1"/>
    <w:rsid w:val="00523972"/>
    <w:rsid w:val="00526CE9"/>
    <w:rsid w:val="00527B8C"/>
    <w:rsid w:val="00530414"/>
    <w:rsid w:val="00531F0C"/>
    <w:rsid w:val="00534666"/>
    <w:rsid w:val="005348E0"/>
    <w:rsid w:val="00543235"/>
    <w:rsid w:val="0054491B"/>
    <w:rsid w:val="00546E5A"/>
    <w:rsid w:val="00546EC8"/>
    <w:rsid w:val="00553AE2"/>
    <w:rsid w:val="00555858"/>
    <w:rsid w:val="00556A54"/>
    <w:rsid w:val="00562119"/>
    <w:rsid w:val="00562C32"/>
    <w:rsid w:val="00562EE0"/>
    <w:rsid w:val="00563EC2"/>
    <w:rsid w:val="005651EC"/>
    <w:rsid w:val="00572DF4"/>
    <w:rsid w:val="00577553"/>
    <w:rsid w:val="00580909"/>
    <w:rsid w:val="00581037"/>
    <w:rsid w:val="00582234"/>
    <w:rsid w:val="00582863"/>
    <w:rsid w:val="005834EB"/>
    <w:rsid w:val="00583B0D"/>
    <w:rsid w:val="0058674F"/>
    <w:rsid w:val="0059007F"/>
    <w:rsid w:val="00597049"/>
    <w:rsid w:val="00597519"/>
    <w:rsid w:val="00597E35"/>
    <w:rsid w:val="005A0222"/>
    <w:rsid w:val="005A0C02"/>
    <w:rsid w:val="005A4688"/>
    <w:rsid w:val="005A7403"/>
    <w:rsid w:val="005A7F89"/>
    <w:rsid w:val="005B0E64"/>
    <w:rsid w:val="005B1299"/>
    <w:rsid w:val="005B13C7"/>
    <w:rsid w:val="005B3A04"/>
    <w:rsid w:val="005C0C6A"/>
    <w:rsid w:val="005C2E2F"/>
    <w:rsid w:val="005C41B5"/>
    <w:rsid w:val="005C47B4"/>
    <w:rsid w:val="005C52DD"/>
    <w:rsid w:val="005C57A5"/>
    <w:rsid w:val="005C7D1E"/>
    <w:rsid w:val="005D0A78"/>
    <w:rsid w:val="005D0B8C"/>
    <w:rsid w:val="005D1FBF"/>
    <w:rsid w:val="005D2043"/>
    <w:rsid w:val="005D24CB"/>
    <w:rsid w:val="005D2576"/>
    <w:rsid w:val="005D46AE"/>
    <w:rsid w:val="005E0D6B"/>
    <w:rsid w:val="005E32D3"/>
    <w:rsid w:val="005F6042"/>
    <w:rsid w:val="005F6A47"/>
    <w:rsid w:val="005F7837"/>
    <w:rsid w:val="00600868"/>
    <w:rsid w:val="006036E0"/>
    <w:rsid w:val="00604E60"/>
    <w:rsid w:val="00604FBA"/>
    <w:rsid w:val="00607BE7"/>
    <w:rsid w:val="0061157D"/>
    <w:rsid w:val="00611C43"/>
    <w:rsid w:val="006135B7"/>
    <w:rsid w:val="0061773B"/>
    <w:rsid w:val="00620EEB"/>
    <w:rsid w:val="006211F4"/>
    <w:rsid w:val="00622D67"/>
    <w:rsid w:val="0063005E"/>
    <w:rsid w:val="00632BF1"/>
    <w:rsid w:val="0063508A"/>
    <w:rsid w:val="00635A5C"/>
    <w:rsid w:val="00636305"/>
    <w:rsid w:val="0064111A"/>
    <w:rsid w:val="00641ACB"/>
    <w:rsid w:val="00641F2E"/>
    <w:rsid w:val="00642C82"/>
    <w:rsid w:val="006431AB"/>
    <w:rsid w:val="00645191"/>
    <w:rsid w:val="00645A64"/>
    <w:rsid w:val="00645FC5"/>
    <w:rsid w:val="00646B74"/>
    <w:rsid w:val="00650CCE"/>
    <w:rsid w:val="00652D3D"/>
    <w:rsid w:val="006533DE"/>
    <w:rsid w:val="00656314"/>
    <w:rsid w:val="0065665D"/>
    <w:rsid w:val="00657143"/>
    <w:rsid w:val="00661614"/>
    <w:rsid w:val="006625E1"/>
    <w:rsid w:val="00662601"/>
    <w:rsid w:val="00664BBC"/>
    <w:rsid w:val="0066674C"/>
    <w:rsid w:val="00670E5C"/>
    <w:rsid w:val="00671E6F"/>
    <w:rsid w:val="00672B0E"/>
    <w:rsid w:val="00674ECB"/>
    <w:rsid w:val="006773F1"/>
    <w:rsid w:val="0068232F"/>
    <w:rsid w:val="00682BBC"/>
    <w:rsid w:val="00690B98"/>
    <w:rsid w:val="00692143"/>
    <w:rsid w:val="00693C52"/>
    <w:rsid w:val="006A1F4E"/>
    <w:rsid w:val="006A2079"/>
    <w:rsid w:val="006A2B97"/>
    <w:rsid w:val="006A3CB4"/>
    <w:rsid w:val="006A6DF4"/>
    <w:rsid w:val="006B471D"/>
    <w:rsid w:val="006B4C93"/>
    <w:rsid w:val="006B61F5"/>
    <w:rsid w:val="006B7752"/>
    <w:rsid w:val="006C103D"/>
    <w:rsid w:val="006C1086"/>
    <w:rsid w:val="006C13F9"/>
    <w:rsid w:val="006C201D"/>
    <w:rsid w:val="006C6C24"/>
    <w:rsid w:val="006C74B1"/>
    <w:rsid w:val="006D3669"/>
    <w:rsid w:val="006D40BE"/>
    <w:rsid w:val="006D503B"/>
    <w:rsid w:val="006D632A"/>
    <w:rsid w:val="006D674D"/>
    <w:rsid w:val="006D7945"/>
    <w:rsid w:val="006E2193"/>
    <w:rsid w:val="006E3BDC"/>
    <w:rsid w:val="006E5145"/>
    <w:rsid w:val="006E6C0E"/>
    <w:rsid w:val="006E7104"/>
    <w:rsid w:val="006F5BE3"/>
    <w:rsid w:val="00701ACF"/>
    <w:rsid w:val="007021C1"/>
    <w:rsid w:val="00702F61"/>
    <w:rsid w:val="00705815"/>
    <w:rsid w:val="007107A1"/>
    <w:rsid w:val="00710B56"/>
    <w:rsid w:val="00713419"/>
    <w:rsid w:val="0071360D"/>
    <w:rsid w:val="00713AB5"/>
    <w:rsid w:val="00713D60"/>
    <w:rsid w:val="007151B5"/>
    <w:rsid w:val="007164E6"/>
    <w:rsid w:val="00717AC8"/>
    <w:rsid w:val="007232D5"/>
    <w:rsid w:val="00726BF6"/>
    <w:rsid w:val="007314E4"/>
    <w:rsid w:val="00732B25"/>
    <w:rsid w:val="00733ADD"/>
    <w:rsid w:val="0073400E"/>
    <w:rsid w:val="00736226"/>
    <w:rsid w:val="00742006"/>
    <w:rsid w:val="00742388"/>
    <w:rsid w:val="00742A8A"/>
    <w:rsid w:val="00747C67"/>
    <w:rsid w:val="00747EF6"/>
    <w:rsid w:val="00750D60"/>
    <w:rsid w:val="0075237A"/>
    <w:rsid w:val="0075614A"/>
    <w:rsid w:val="00762FC8"/>
    <w:rsid w:val="00765ADD"/>
    <w:rsid w:val="00765CE0"/>
    <w:rsid w:val="00770E84"/>
    <w:rsid w:val="00771EF3"/>
    <w:rsid w:val="00772A1E"/>
    <w:rsid w:val="00772C77"/>
    <w:rsid w:val="0077535A"/>
    <w:rsid w:val="007756AE"/>
    <w:rsid w:val="00781F14"/>
    <w:rsid w:val="00782B2C"/>
    <w:rsid w:val="00786BFD"/>
    <w:rsid w:val="007900E8"/>
    <w:rsid w:val="00793119"/>
    <w:rsid w:val="007A3CAA"/>
    <w:rsid w:val="007A4417"/>
    <w:rsid w:val="007A47B6"/>
    <w:rsid w:val="007A5771"/>
    <w:rsid w:val="007A60E0"/>
    <w:rsid w:val="007A78EA"/>
    <w:rsid w:val="007B3501"/>
    <w:rsid w:val="007B4C0B"/>
    <w:rsid w:val="007C066D"/>
    <w:rsid w:val="007C6379"/>
    <w:rsid w:val="007D0094"/>
    <w:rsid w:val="007D016A"/>
    <w:rsid w:val="007D032B"/>
    <w:rsid w:val="007D1673"/>
    <w:rsid w:val="007D3136"/>
    <w:rsid w:val="007D31DD"/>
    <w:rsid w:val="007D3B2E"/>
    <w:rsid w:val="007D4180"/>
    <w:rsid w:val="007D7FAC"/>
    <w:rsid w:val="007E1BF0"/>
    <w:rsid w:val="007E2B85"/>
    <w:rsid w:val="007E3990"/>
    <w:rsid w:val="007E505F"/>
    <w:rsid w:val="007E6EA8"/>
    <w:rsid w:val="0080178B"/>
    <w:rsid w:val="00804A6C"/>
    <w:rsid w:val="00805379"/>
    <w:rsid w:val="008056CE"/>
    <w:rsid w:val="00806A83"/>
    <w:rsid w:val="00811E98"/>
    <w:rsid w:val="00812E5F"/>
    <w:rsid w:val="0081369D"/>
    <w:rsid w:val="00814A56"/>
    <w:rsid w:val="0082258B"/>
    <w:rsid w:val="008271F4"/>
    <w:rsid w:val="0082778E"/>
    <w:rsid w:val="00830688"/>
    <w:rsid w:val="0083415C"/>
    <w:rsid w:val="00837AFA"/>
    <w:rsid w:val="00842A8F"/>
    <w:rsid w:val="00843AE8"/>
    <w:rsid w:val="00843C11"/>
    <w:rsid w:val="00846495"/>
    <w:rsid w:val="00850161"/>
    <w:rsid w:val="008503DD"/>
    <w:rsid w:val="0085074A"/>
    <w:rsid w:val="00852902"/>
    <w:rsid w:val="00854391"/>
    <w:rsid w:val="00856BD2"/>
    <w:rsid w:val="00860A32"/>
    <w:rsid w:val="0086408D"/>
    <w:rsid w:val="00864647"/>
    <w:rsid w:val="00865E92"/>
    <w:rsid w:val="00870E1A"/>
    <w:rsid w:val="00871186"/>
    <w:rsid w:val="00871A43"/>
    <w:rsid w:val="00872E9D"/>
    <w:rsid w:val="00875A19"/>
    <w:rsid w:val="00875FE2"/>
    <w:rsid w:val="00875FF5"/>
    <w:rsid w:val="00882878"/>
    <w:rsid w:val="00882B33"/>
    <w:rsid w:val="0088396D"/>
    <w:rsid w:val="00884E3B"/>
    <w:rsid w:val="00886132"/>
    <w:rsid w:val="00886610"/>
    <w:rsid w:val="00890A24"/>
    <w:rsid w:val="00891CD4"/>
    <w:rsid w:val="00892CA4"/>
    <w:rsid w:val="00895B84"/>
    <w:rsid w:val="00896493"/>
    <w:rsid w:val="00896A15"/>
    <w:rsid w:val="00897532"/>
    <w:rsid w:val="008A4582"/>
    <w:rsid w:val="008A4ACD"/>
    <w:rsid w:val="008B3664"/>
    <w:rsid w:val="008B4944"/>
    <w:rsid w:val="008B55C2"/>
    <w:rsid w:val="008B56AB"/>
    <w:rsid w:val="008C498B"/>
    <w:rsid w:val="008C533A"/>
    <w:rsid w:val="008C54F7"/>
    <w:rsid w:val="008C7246"/>
    <w:rsid w:val="008D20C4"/>
    <w:rsid w:val="008D2CBE"/>
    <w:rsid w:val="008D4889"/>
    <w:rsid w:val="008D67A0"/>
    <w:rsid w:val="008D69B8"/>
    <w:rsid w:val="008D76EE"/>
    <w:rsid w:val="008E08BD"/>
    <w:rsid w:val="008E24A4"/>
    <w:rsid w:val="008E2579"/>
    <w:rsid w:val="008E5511"/>
    <w:rsid w:val="008E7054"/>
    <w:rsid w:val="008F57F1"/>
    <w:rsid w:val="008F6B01"/>
    <w:rsid w:val="0090034B"/>
    <w:rsid w:val="009065B1"/>
    <w:rsid w:val="00907706"/>
    <w:rsid w:val="009174C9"/>
    <w:rsid w:val="00920185"/>
    <w:rsid w:val="0092050D"/>
    <w:rsid w:val="00921C63"/>
    <w:rsid w:val="00923383"/>
    <w:rsid w:val="009261F3"/>
    <w:rsid w:val="009306B4"/>
    <w:rsid w:val="009333B2"/>
    <w:rsid w:val="0093399D"/>
    <w:rsid w:val="00937C49"/>
    <w:rsid w:val="00937DA7"/>
    <w:rsid w:val="0094167F"/>
    <w:rsid w:val="009455CA"/>
    <w:rsid w:val="00945C5E"/>
    <w:rsid w:val="00946779"/>
    <w:rsid w:val="009474DB"/>
    <w:rsid w:val="0095098B"/>
    <w:rsid w:val="00952312"/>
    <w:rsid w:val="00953165"/>
    <w:rsid w:val="009553FB"/>
    <w:rsid w:val="009560F0"/>
    <w:rsid w:val="00963A33"/>
    <w:rsid w:val="00966398"/>
    <w:rsid w:val="009674B7"/>
    <w:rsid w:val="00972980"/>
    <w:rsid w:val="0097439F"/>
    <w:rsid w:val="009754A2"/>
    <w:rsid w:val="0098067F"/>
    <w:rsid w:val="00981D2C"/>
    <w:rsid w:val="00982A62"/>
    <w:rsid w:val="00982F74"/>
    <w:rsid w:val="00985472"/>
    <w:rsid w:val="009900A5"/>
    <w:rsid w:val="009905A6"/>
    <w:rsid w:val="009963A4"/>
    <w:rsid w:val="00996AEA"/>
    <w:rsid w:val="009A109D"/>
    <w:rsid w:val="009A2EED"/>
    <w:rsid w:val="009A39D0"/>
    <w:rsid w:val="009A6896"/>
    <w:rsid w:val="009B2D30"/>
    <w:rsid w:val="009B45BF"/>
    <w:rsid w:val="009B60BD"/>
    <w:rsid w:val="009C0364"/>
    <w:rsid w:val="009C2815"/>
    <w:rsid w:val="009C76E0"/>
    <w:rsid w:val="009D1813"/>
    <w:rsid w:val="009D4E5F"/>
    <w:rsid w:val="009D5E8A"/>
    <w:rsid w:val="009E00F9"/>
    <w:rsid w:val="009E2621"/>
    <w:rsid w:val="009E6269"/>
    <w:rsid w:val="009F0E2A"/>
    <w:rsid w:val="009F24F9"/>
    <w:rsid w:val="009F3600"/>
    <w:rsid w:val="009F4C80"/>
    <w:rsid w:val="009F68B8"/>
    <w:rsid w:val="009F7805"/>
    <w:rsid w:val="00A000FB"/>
    <w:rsid w:val="00A01A28"/>
    <w:rsid w:val="00A04C49"/>
    <w:rsid w:val="00A07229"/>
    <w:rsid w:val="00A07919"/>
    <w:rsid w:val="00A15DD4"/>
    <w:rsid w:val="00A20FDE"/>
    <w:rsid w:val="00A248F5"/>
    <w:rsid w:val="00A2637B"/>
    <w:rsid w:val="00A27259"/>
    <w:rsid w:val="00A27C80"/>
    <w:rsid w:val="00A3508D"/>
    <w:rsid w:val="00A354F0"/>
    <w:rsid w:val="00A41879"/>
    <w:rsid w:val="00A41CDE"/>
    <w:rsid w:val="00A4743A"/>
    <w:rsid w:val="00A50E7A"/>
    <w:rsid w:val="00A53424"/>
    <w:rsid w:val="00A565DC"/>
    <w:rsid w:val="00A56CBE"/>
    <w:rsid w:val="00A6112E"/>
    <w:rsid w:val="00A613FA"/>
    <w:rsid w:val="00A61E24"/>
    <w:rsid w:val="00A62666"/>
    <w:rsid w:val="00A62FB0"/>
    <w:rsid w:val="00A737D9"/>
    <w:rsid w:val="00A74E0A"/>
    <w:rsid w:val="00A7580D"/>
    <w:rsid w:val="00A811A4"/>
    <w:rsid w:val="00A8156D"/>
    <w:rsid w:val="00A82908"/>
    <w:rsid w:val="00A82DA8"/>
    <w:rsid w:val="00A82F7A"/>
    <w:rsid w:val="00A84078"/>
    <w:rsid w:val="00A8603A"/>
    <w:rsid w:val="00A8731F"/>
    <w:rsid w:val="00A93EA9"/>
    <w:rsid w:val="00A95994"/>
    <w:rsid w:val="00A963EC"/>
    <w:rsid w:val="00A9795D"/>
    <w:rsid w:val="00AA1D92"/>
    <w:rsid w:val="00AA2701"/>
    <w:rsid w:val="00AA36E4"/>
    <w:rsid w:val="00AA72E0"/>
    <w:rsid w:val="00AB2808"/>
    <w:rsid w:val="00AB3D86"/>
    <w:rsid w:val="00AB527B"/>
    <w:rsid w:val="00AB5D83"/>
    <w:rsid w:val="00AB60AA"/>
    <w:rsid w:val="00AB6269"/>
    <w:rsid w:val="00AB67BD"/>
    <w:rsid w:val="00AB6D42"/>
    <w:rsid w:val="00AB6DBF"/>
    <w:rsid w:val="00AC1A22"/>
    <w:rsid w:val="00AC2F14"/>
    <w:rsid w:val="00AC3425"/>
    <w:rsid w:val="00AC43E5"/>
    <w:rsid w:val="00AC4460"/>
    <w:rsid w:val="00AC4978"/>
    <w:rsid w:val="00AC67D8"/>
    <w:rsid w:val="00AC77D7"/>
    <w:rsid w:val="00AD3C88"/>
    <w:rsid w:val="00AE0715"/>
    <w:rsid w:val="00AE398D"/>
    <w:rsid w:val="00AE5CDD"/>
    <w:rsid w:val="00AE713B"/>
    <w:rsid w:val="00AF45D0"/>
    <w:rsid w:val="00AF58E0"/>
    <w:rsid w:val="00AF5EFB"/>
    <w:rsid w:val="00AF6495"/>
    <w:rsid w:val="00B00A60"/>
    <w:rsid w:val="00B012B3"/>
    <w:rsid w:val="00B05228"/>
    <w:rsid w:val="00B070EB"/>
    <w:rsid w:val="00B07E39"/>
    <w:rsid w:val="00B16D50"/>
    <w:rsid w:val="00B205E3"/>
    <w:rsid w:val="00B218D0"/>
    <w:rsid w:val="00B222F5"/>
    <w:rsid w:val="00B23A5B"/>
    <w:rsid w:val="00B24001"/>
    <w:rsid w:val="00B3000C"/>
    <w:rsid w:val="00B318FC"/>
    <w:rsid w:val="00B373E8"/>
    <w:rsid w:val="00B41E84"/>
    <w:rsid w:val="00B46ADE"/>
    <w:rsid w:val="00B46C03"/>
    <w:rsid w:val="00B479B7"/>
    <w:rsid w:val="00B50134"/>
    <w:rsid w:val="00B506F3"/>
    <w:rsid w:val="00B50E6D"/>
    <w:rsid w:val="00B51D3A"/>
    <w:rsid w:val="00B53068"/>
    <w:rsid w:val="00B549E6"/>
    <w:rsid w:val="00B54D5B"/>
    <w:rsid w:val="00B60FF7"/>
    <w:rsid w:val="00B66AF8"/>
    <w:rsid w:val="00B70C71"/>
    <w:rsid w:val="00B7279B"/>
    <w:rsid w:val="00B748A4"/>
    <w:rsid w:val="00B74997"/>
    <w:rsid w:val="00B8201A"/>
    <w:rsid w:val="00B834FA"/>
    <w:rsid w:val="00B83E56"/>
    <w:rsid w:val="00B85692"/>
    <w:rsid w:val="00B85834"/>
    <w:rsid w:val="00B87E55"/>
    <w:rsid w:val="00B91C85"/>
    <w:rsid w:val="00B924FA"/>
    <w:rsid w:val="00B9270D"/>
    <w:rsid w:val="00B93EA6"/>
    <w:rsid w:val="00B954C5"/>
    <w:rsid w:val="00B955D7"/>
    <w:rsid w:val="00B973CA"/>
    <w:rsid w:val="00BA2429"/>
    <w:rsid w:val="00BA35D2"/>
    <w:rsid w:val="00BA3913"/>
    <w:rsid w:val="00BA470A"/>
    <w:rsid w:val="00BA70D7"/>
    <w:rsid w:val="00BB140D"/>
    <w:rsid w:val="00BB1BCE"/>
    <w:rsid w:val="00BB2FB4"/>
    <w:rsid w:val="00BB3465"/>
    <w:rsid w:val="00BB4F18"/>
    <w:rsid w:val="00BC2476"/>
    <w:rsid w:val="00BC53F1"/>
    <w:rsid w:val="00BC5EE7"/>
    <w:rsid w:val="00BC7FA9"/>
    <w:rsid w:val="00BD0AAF"/>
    <w:rsid w:val="00BD10AC"/>
    <w:rsid w:val="00BD163C"/>
    <w:rsid w:val="00BD1FDC"/>
    <w:rsid w:val="00BD347E"/>
    <w:rsid w:val="00BD481C"/>
    <w:rsid w:val="00BD4B02"/>
    <w:rsid w:val="00BD4D26"/>
    <w:rsid w:val="00BD5B5A"/>
    <w:rsid w:val="00BE3253"/>
    <w:rsid w:val="00BE49CD"/>
    <w:rsid w:val="00BE5F48"/>
    <w:rsid w:val="00BE7583"/>
    <w:rsid w:val="00BE7821"/>
    <w:rsid w:val="00BE7EED"/>
    <w:rsid w:val="00BF1C3E"/>
    <w:rsid w:val="00C05434"/>
    <w:rsid w:val="00C065C7"/>
    <w:rsid w:val="00C0728D"/>
    <w:rsid w:val="00C10A64"/>
    <w:rsid w:val="00C11CC4"/>
    <w:rsid w:val="00C121D1"/>
    <w:rsid w:val="00C14009"/>
    <w:rsid w:val="00C1535E"/>
    <w:rsid w:val="00C154CC"/>
    <w:rsid w:val="00C21BD3"/>
    <w:rsid w:val="00C22781"/>
    <w:rsid w:val="00C24698"/>
    <w:rsid w:val="00C25AEC"/>
    <w:rsid w:val="00C3053E"/>
    <w:rsid w:val="00C30F21"/>
    <w:rsid w:val="00C326F2"/>
    <w:rsid w:val="00C32787"/>
    <w:rsid w:val="00C33583"/>
    <w:rsid w:val="00C354C2"/>
    <w:rsid w:val="00C367B3"/>
    <w:rsid w:val="00C406A5"/>
    <w:rsid w:val="00C414D4"/>
    <w:rsid w:val="00C42089"/>
    <w:rsid w:val="00C46748"/>
    <w:rsid w:val="00C46FEC"/>
    <w:rsid w:val="00C50258"/>
    <w:rsid w:val="00C506D5"/>
    <w:rsid w:val="00C5098C"/>
    <w:rsid w:val="00C50AF2"/>
    <w:rsid w:val="00C52203"/>
    <w:rsid w:val="00C52C43"/>
    <w:rsid w:val="00C573F5"/>
    <w:rsid w:val="00C602A9"/>
    <w:rsid w:val="00C6264A"/>
    <w:rsid w:val="00C64175"/>
    <w:rsid w:val="00C6731D"/>
    <w:rsid w:val="00C70365"/>
    <w:rsid w:val="00C803D2"/>
    <w:rsid w:val="00C80A80"/>
    <w:rsid w:val="00C827CC"/>
    <w:rsid w:val="00C84D1E"/>
    <w:rsid w:val="00C8620C"/>
    <w:rsid w:val="00C87073"/>
    <w:rsid w:val="00C87131"/>
    <w:rsid w:val="00C902BE"/>
    <w:rsid w:val="00C919C6"/>
    <w:rsid w:val="00C91C84"/>
    <w:rsid w:val="00C92A46"/>
    <w:rsid w:val="00C93838"/>
    <w:rsid w:val="00C961AC"/>
    <w:rsid w:val="00C96E35"/>
    <w:rsid w:val="00C9790C"/>
    <w:rsid w:val="00CA105B"/>
    <w:rsid w:val="00CA1B64"/>
    <w:rsid w:val="00CA25A8"/>
    <w:rsid w:val="00CA42B2"/>
    <w:rsid w:val="00CA6DC1"/>
    <w:rsid w:val="00CA7645"/>
    <w:rsid w:val="00CA796E"/>
    <w:rsid w:val="00CA7E9B"/>
    <w:rsid w:val="00CB03D4"/>
    <w:rsid w:val="00CB3DDB"/>
    <w:rsid w:val="00CB49AB"/>
    <w:rsid w:val="00CB5A46"/>
    <w:rsid w:val="00CC3860"/>
    <w:rsid w:val="00CC39D6"/>
    <w:rsid w:val="00CC5182"/>
    <w:rsid w:val="00CC534E"/>
    <w:rsid w:val="00CC610B"/>
    <w:rsid w:val="00CC7276"/>
    <w:rsid w:val="00CD1FB9"/>
    <w:rsid w:val="00CD3199"/>
    <w:rsid w:val="00CD4718"/>
    <w:rsid w:val="00CD492A"/>
    <w:rsid w:val="00CD73AF"/>
    <w:rsid w:val="00CE0D77"/>
    <w:rsid w:val="00CE52C6"/>
    <w:rsid w:val="00CF14D0"/>
    <w:rsid w:val="00CF54F7"/>
    <w:rsid w:val="00CF67D4"/>
    <w:rsid w:val="00D00105"/>
    <w:rsid w:val="00D008FB"/>
    <w:rsid w:val="00D01436"/>
    <w:rsid w:val="00D0152D"/>
    <w:rsid w:val="00D05DFC"/>
    <w:rsid w:val="00D117B0"/>
    <w:rsid w:val="00D15D3B"/>
    <w:rsid w:val="00D200AD"/>
    <w:rsid w:val="00D208FE"/>
    <w:rsid w:val="00D22F2C"/>
    <w:rsid w:val="00D24219"/>
    <w:rsid w:val="00D24630"/>
    <w:rsid w:val="00D24F0A"/>
    <w:rsid w:val="00D2608D"/>
    <w:rsid w:val="00D3090F"/>
    <w:rsid w:val="00D31607"/>
    <w:rsid w:val="00D33958"/>
    <w:rsid w:val="00D34643"/>
    <w:rsid w:val="00D357DA"/>
    <w:rsid w:val="00D36101"/>
    <w:rsid w:val="00D45977"/>
    <w:rsid w:val="00D45C08"/>
    <w:rsid w:val="00D46C7F"/>
    <w:rsid w:val="00D47E9B"/>
    <w:rsid w:val="00D50442"/>
    <w:rsid w:val="00D5054F"/>
    <w:rsid w:val="00D508C9"/>
    <w:rsid w:val="00D535EE"/>
    <w:rsid w:val="00D55AB7"/>
    <w:rsid w:val="00D565A9"/>
    <w:rsid w:val="00D56A5A"/>
    <w:rsid w:val="00D57A7A"/>
    <w:rsid w:val="00D57F52"/>
    <w:rsid w:val="00D62EC6"/>
    <w:rsid w:val="00D631D3"/>
    <w:rsid w:val="00D63A84"/>
    <w:rsid w:val="00D6592B"/>
    <w:rsid w:val="00D71F0B"/>
    <w:rsid w:val="00D72C2C"/>
    <w:rsid w:val="00D74BBE"/>
    <w:rsid w:val="00D750BF"/>
    <w:rsid w:val="00D7567B"/>
    <w:rsid w:val="00D759A7"/>
    <w:rsid w:val="00D77B0A"/>
    <w:rsid w:val="00D806DA"/>
    <w:rsid w:val="00D80873"/>
    <w:rsid w:val="00D829BF"/>
    <w:rsid w:val="00D8313D"/>
    <w:rsid w:val="00D84F68"/>
    <w:rsid w:val="00D85CD1"/>
    <w:rsid w:val="00D86FF8"/>
    <w:rsid w:val="00D875D6"/>
    <w:rsid w:val="00D917BC"/>
    <w:rsid w:val="00D963F3"/>
    <w:rsid w:val="00D96CF6"/>
    <w:rsid w:val="00DA7597"/>
    <w:rsid w:val="00DB0A63"/>
    <w:rsid w:val="00DB22BE"/>
    <w:rsid w:val="00DB36A3"/>
    <w:rsid w:val="00DB6402"/>
    <w:rsid w:val="00DC5050"/>
    <w:rsid w:val="00DD3A28"/>
    <w:rsid w:val="00DD6F61"/>
    <w:rsid w:val="00DE0EAF"/>
    <w:rsid w:val="00DE1B6B"/>
    <w:rsid w:val="00DE2C1E"/>
    <w:rsid w:val="00DE3AD2"/>
    <w:rsid w:val="00DE3E52"/>
    <w:rsid w:val="00DE7E0F"/>
    <w:rsid w:val="00DF4A23"/>
    <w:rsid w:val="00DF4BDF"/>
    <w:rsid w:val="00DF6869"/>
    <w:rsid w:val="00E033A4"/>
    <w:rsid w:val="00E04FE5"/>
    <w:rsid w:val="00E12130"/>
    <w:rsid w:val="00E13D14"/>
    <w:rsid w:val="00E1441D"/>
    <w:rsid w:val="00E204CA"/>
    <w:rsid w:val="00E214AE"/>
    <w:rsid w:val="00E229BE"/>
    <w:rsid w:val="00E23D19"/>
    <w:rsid w:val="00E257DC"/>
    <w:rsid w:val="00E26776"/>
    <w:rsid w:val="00E269A7"/>
    <w:rsid w:val="00E30392"/>
    <w:rsid w:val="00E30C04"/>
    <w:rsid w:val="00E31A9B"/>
    <w:rsid w:val="00E37DA7"/>
    <w:rsid w:val="00E409A7"/>
    <w:rsid w:val="00E42B21"/>
    <w:rsid w:val="00E4503A"/>
    <w:rsid w:val="00E53DE9"/>
    <w:rsid w:val="00E5537B"/>
    <w:rsid w:val="00E56561"/>
    <w:rsid w:val="00E61764"/>
    <w:rsid w:val="00E61F68"/>
    <w:rsid w:val="00E630DB"/>
    <w:rsid w:val="00E70026"/>
    <w:rsid w:val="00E75062"/>
    <w:rsid w:val="00E77EA9"/>
    <w:rsid w:val="00E83B9C"/>
    <w:rsid w:val="00E83D1E"/>
    <w:rsid w:val="00E83F02"/>
    <w:rsid w:val="00E8611B"/>
    <w:rsid w:val="00E86CDB"/>
    <w:rsid w:val="00E86E5E"/>
    <w:rsid w:val="00E8788A"/>
    <w:rsid w:val="00E92068"/>
    <w:rsid w:val="00E93495"/>
    <w:rsid w:val="00E94131"/>
    <w:rsid w:val="00E94586"/>
    <w:rsid w:val="00E96633"/>
    <w:rsid w:val="00E96B23"/>
    <w:rsid w:val="00E97915"/>
    <w:rsid w:val="00EA037B"/>
    <w:rsid w:val="00EA1CE5"/>
    <w:rsid w:val="00EA468E"/>
    <w:rsid w:val="00EA503F"/>
    <w:rsid w:val="00EB0B35"/>
    <w:rsid w:val="00EB2A4F"/>
    <w:rsid w:val="00EB4B87"/>
    <w:rsid w:val="00EB532E"/>
    <w:rsid w:val="00EB6910"/>
    <w:rsid w:val="00EB78F9"/>
    <w:rsid w:val="00EC0699"/>
    <w:rsid w:val="00EC1CE0"/>
    <w:rsid w:val="00EC3088"/>
    <w:rsid w:val="00EC6DFE"/>
    <w:rsid w:val="00EC74C3"/>
    <w:rsid w:val="00ED22D2"/>
    <w:rsid w:val="00ED79A8"/>
    <w:rsid w:val="00EE0B2A"/>
    <w:rsid w:val="00EE162E"/>
    <w:rsid w:val="00EE20B9"/>
    <w:rsid w:val="00EE250F"/>
    <w:rsid w:val="00EE5617"/>
    <w:rsid w:val="00EE684A"/>
    <w:rsid w:val="00EF1DF3"/>
    <w:rsid w:val="00EF22A9"/>
    <w:rsid w:val="00EF25DA"/>
    <w:rsid w:val="00EF2B95"/>
    <w:rsid w:val="00EF35FB"/>
    <w:rsid w:val="00EF4DF0"/>
    <w:rsid w:val="00EF5780"/>
    <w:rsid w:val="00EF76D8"/>
    <w:rsid w:val="00F116CF"/>
    <w:rsid w:val="00F124CC"/>
    <w:rsid w:val="00F13E2D"/>
    <w:rsid w:val="00F15735"/>
    <w:rsid w:val="00F15B8C"/>
    <w:rsid w:val="00F16CC3"/>
    <w:rsid w:val="00F16D64"/>
    <w:rsid w:val="00F1794C"/>
    <w:rsid w:val="00F20B98"/>
    <w:rsid w:val="00F20FAD"/>
    <w:rsid w:val="00F22C71"/>
    <w:rsid w:val="00F2569C"/>
    <w:rsid w:val="00F308B9"/>
    <w:rsid w:val="00F31B01"/>
    <w:rsid w:val="00F31F94"/>
    <w:rsid w:val="00F35B0A"/>
    <w:rsid w:val="00F401F8"/>
    <w:rsid w:val="00F41D97"/>
    <w:rsid w:val="00F42514"/>
    <w:rsid w:val="00F47C97"/>
    <w:rsid w:val="00F50A77"/>
    <w:rsid w:val="00F60EE8"/>
    <w:rsid w:val="00F63631"/>
    <w:rsid w:val="00F63EC9"/>
    <w:rsid w:val="00F66FC6"/>
    <w:rsid w:val="00F71DC3"/>
    <w:rsid w:val="00F74963"/>
    <w:rsid w:val="00F75BC3"/>
    <w:rsid w:val="00F76C82"/>
    <w:rsid w:val="00F80828"/>
    <w:rsid w:val="00F8190E"/>
    <w:rsid w:val="00F828F7"/>
    <w:rsid w:val="00F84C9B"/>
    <w:rsid w:val="00F85AEB"/>
    <w:rsid w:val="00F85C97"/>
    <w:rsid w:val="00F86B8F"/>
    <w:rsid w:val="00F957E6"/>
    <w:rsid w:val="00F96A80"/>
    <w:rsid w:val="00FA162D"/>
    <w:rsid w:val="00FA3705"/>
    <w:rsid w:val="00FA4551"/>
    <w:rsid w:val="00FA50E3"/>
    <w:rsid w:val="00FA618A"/>
    <w:rsid w:val="00FB04CC"/>
    <w:rsid w:val="00FB3211"/>
    <w:rsid w:val="00FB3390"/>
    <w:rsid w:val="00FB3DEB"/>
    <w:rsid w:val="00FB46B5"/>
    <w:rsid w:val="00FB7CB7"/>
    <w:rsid w:val="00FC085E"/>
    <w:rsid w:val="00FC2404"/>
    <w:rsid w:val="00FC2C11"/>
    <w:rsid w:val="00FC2D34"/>
    <w:rsid w:val="00FD0B96"/>
    <w:rsid w:val="00FD49F6"/>
    <w:rsid w:val="00FD4D0A"/>
    <w:rsid w:val="00FD6C8A"/>
    <w:rsid w:val="00FD6C90"/>
    <w:rsid w:val="00FD6D3A"/>
    <w:rsid w:val="00FE06AA"/>
    <w:rsid w:val="00FE3399"/>
    <w:rsid w:val="00FE3A28"/>
    <w:rsid w:val="00FE5BCF"/>
    <w:rsid w:val="00FE5C0A"/>
    <w:rsid w:val="00FF55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B73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109D"/>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9A109D"/>
    <w:pPr>
      <w:ind w:left="720"/>
    </w:pPr>
  </w:style>
  <w:style w:type="character" w:styleId="PlaceholderText">
    <w:name w:val="Placeholder Text"/>
    <w:basedOn w:val="DefaultParagraphFont"/>
    <w:uiPriority w:val="99"/>
    <w:semiHidden/>
    <w:rsid w:val="009A109D"/>
    <w:rPr>
      <w:color w:val="808080"/>
    </w:rPr>
  </w:style>
  <w:style w:type="paragraph" w:customStyle="1" w:styleId="Bulletlevel1">
    <w:name w:val="Bullet level 1"/>
    <w:basedOn w:val="Normal"/>
    <w:link w:val="Bulletlevel1Char"/>
    <w:qFormat/>
    <w:rsid w:val="009A109D"/>
    <w:pPr>
      <w:numPr>
        <w:numId w:val="1"/>
      </w:numPr>
      <w:suppressAutoHyphens/>
      <w:spacing w:after="120" w:line="260" w:lineRule="atLeast"/>
    </w:pPr>
    <w:rPr>
      <w:rFonts w:ascii="Arial" w:eastAsia="Times" w:hAnsi="Arial"/>
      <w:color w:val="000000"/>
      <w:sz w:val="19"/>
      <w:szCs w:val="20"/>
    </w:rPr>
  </w:style>
  <w:style w:type="paragraph" w:customStyle="1" w:styleId="Level1Arial12regtextonly-def2">
    <w:name w:val="Level 1 Arial 12 reg. (text only)-def2"/>
    <w:uiPriority w:val="99"/>
    <w:rsid w:val="009A109D"/>
    <w:pPr>
      <w:spacing w:line="240" w:lineRule="auto"/>
      <w:jc w:val="both"/>
      <w:outlineLvl w:val="0"/>
    </w:pPr>
    <w:rPr>
      <w:rFonts w:ascii="Arial" w:eastAsia="MS ??" w:hAnsi="Arial" w:cs="Times New Roman"/>
      <w:color w:val="000000"/>
      <w:sz w:val="24"/>
      <w:szCs w:val="24"/>
    </w:rPr>
  </w:style>
  <w:style w:type="paragraph" w:customStyle="1" w:styleId="Level2Arial12reglevel2-def2">
    <w:name w:val="Level 2 Arial 12 reg. (level 2)-def2"/>
    <w:uiPriority w:val="99"/>
    <w:rsid w:val="009A109D"/>
    <w:pPr>
      <w:numPr>
        <w:ilvl w:val="1"/>
        <w:numId w:val="1"/>
      </w:numPr>
      <w:tabs>
        <w:tab w:val="left" w:pos="720"/>
        <w:tab w:val="left" w:pos="1440"/>
      </w:tabs>
      <w:spacing w:line="240" w:lineRule="auto"/>
      <w:jc w:val="both"/>
      <w:outlineLvl w:val="1"/>
    </w:pPr>
    <w:rPr>
      <w:rFonts w:ascii="Arial" w:eastAsia="MS ??" w:hAnsi="Arial" w:cs="Times New Roman"/>
      <w:color w:val="000000"/>
      <w:sz w:val="24"/>
      <w:szCs w:val="24"/>
    </w:rPr>
  </w:style>
  <w:style w:type="paragraph" w:customStyle="1" w:styleId="Level3Arial12reglevel3-def2">
    <w:name w:val="Level 3 Arial 12 reg. (level 3)-def2"/>
    <w:uiPriority w:val="99"/>
    <w:rsid w:val="009A109D"/>
    <w:pPr>
      <w:tabs>
        <w:tab w:val="left" w:pos="720"/>
        <w:tab w:val="left" w:pos="2520"/>
      </w:tabs>
      <w:spacing w:line="240" w:lineRule="auto"/>
      <w:ind w:left="2520" w:hanging="1080"/>
      <w:jc w:val="both"/>
      <w:outlineLvl w:val="2"/>
    </w:pPr>
    <w:rPr>
      <w:rFonts w:ascii="Arial" w:eastAsia="Times New Roman" w:hAnsi="Arial" w:cs="Times New Roman"/>
      <w:color w:val="000000"/>
      <w:sz w:val="24"/>
      <w:szCs w:val="24"/>
    </w:rPr>
  </w:style>
  <w:style w:type="paragraph" w:styleId="BalloonText">
    <w:name w:val="Balloon Text"/>
    <w:basedOn w:val="Normal"/>
    <w:link w:val="BalloonTextChar"/>
    <w:semiHidden/>
    <w:unhideWhenUsed/>
    <w:rsid w:val="009A109D"/>
    <w:rPr>
      <w:rFonts w:ascii="Tahoma" w:hAnsi="Tahoma" w:cs="Tahoma"/>
      <w:sz w:val="16"/>
      <w:szCs w:val="16"/>
    </w:rPr>
  </w:style>
  <w:style w:type="character" w:customStyle="1" w:styleId="BalloonTextChar">
    <w:name w:val="Balloon Text Char"/>
    <w:basedOn w:val="DefaultParagraphFont"/>
    <w:link w:val="BalloonText"/>
    <w:uiPriority w:val="99"/>
    <w:semiHidden/>
    <w:rsid w:val="009A109D"/>
    <w:rPr>
      <w:rFonts w:ascii="Tahoma" w:eastAsia="Times New Roman" w:hAnsi="Tahoma" w:cs="Tahoma"/>
      <w:sz w:val="16"/>
      <w:szCs w:val="16"/>
    </w:rPr>
  </w:style>
  <w:style w:type="character" w:customStyle="1" w:styleId="Bulletlevel1Char">
    <w:name w:val="Bullet level 1 Char"/>
    <w:basedOn w:val="DefaultParagraphFont"/>
    <w:link w:val="Bulletlevel1"/>
    <w:rsid w:val="00D33958"/>
    <w:rPr>
      <w:rFonts w:ascii="Arial" w:eastAsia="Times" w:hAnsi="Arial" w:cs="Times New Roman"/>
      <w:color w:val="000000"/>
      <w:sz w:val="19"/>
      <w:szCs w:val="20"/>
    </w:rPr>
  </w:style>
  <w:style w:type="paragraph" w:customStyle="1" w:styleId="Bodycopy">
    <w:name w:val="Body copy"/>
    <w:link w:val="BodycopyChar"/>
    <w:qFormat/>
    <w:rsid w:val="006C13F9"/>
    <w:pPr>
      <w:suppressAutoHyphens/>
      <w:spacing w:after="240" w:line="260" w:lineRule="atLeast"/>
    </w:pPr>
    <w:rPr>
      <w:rFonts w:ascii="Arial" w:eastAsia="Times" w:hAnsi="Arial" w:cs="Times New Roman"/>
      <w:color w:val="000000"/>
      <w:sz w:val="19"/>
      <w:szCs w:val="20"/>
    </w:rPr>
  </w:style>
  <w:style w:type="character" w:customStyle="1" w:styleId="BodycopyChar">
    <w:name w:val="Body copy Char"/>
    <w:basedOn w:val="DefaultParagraphFont"/>
    <w:link w:val="Bodycopy"/>
    <w:rsid w:val="006C13F9"/>
    <w:rPr>
      <w:rFonts w:ascii="Arial" w:eastAsia="Times" w:hAnsi="Arial" w:cs="Times New Roman"/>
      <w:color w:val="000000"/>
      <w:sz w:val="19"/>
      <w:szCs w:val="20"/>
    </w:rPr>
  </w:style>
  <w:style w:type="character" w:styleId="CommentReference">
    <w:name w:val="annotation reference"/>
    <w:basedOn w:val="DefaultParagraphFont"/>
    <w:uiPriority w:val="99"/>
    <w:semiHidden/>
    <w:unhideWhenUsed/>
    <w:rsid w:val="00285A95"/>
    <w:rPr>
      <w:sz w:val="16"/>
      <w:szCs w:val="16"/>
    </w:rPr>
  </w:style>
  <w:style w:type="paragraph" w:styleId="CommentText">
    <w:name w:val="annotation text"/>
    <w:basedOn w:val="Normal"/>
    <w:link w:val="CommentTextChar"/>
    <w:uiPriority w:val="99"/>
    <w:unhideWhenUsed/>
    <w:rsid w:val="00285A95"/>
    <w:rPr>
      <w:sz w:val="20"/>
      <w:szCs w:val="20"/>
    </w:rPr>
  </w:style>
  <w:style w:type="character" w:customStyle="1" w:styleId="CommentTextChar">
    <w:name w:val="Comment Text Char"/>
    <w:basedOn w:val="DefaultParagraphFont"/>
    <w:link w:val="CommentText"/>
    <w:uiPriority w:val="99"/>
    <w:rsid w:val="00285A95"/>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285A95"/>
    <w:rPr>
      <w:b/>
      <w:bCs/>
    </w:rPr>
  </w:style>
  <w:style w:type="character" w:customStyle="1" w:styleId="CommentSubjectChar">
    <w:name w:val="Comment Subject Char"/>
    <w:basedOn w:val="CommentTextChar"/>
    <w:link w:val="CommentSubject"/>
    <w:uiPriority w:val="99"/>
    <w:semiHidden/>
    <w:rsid w:val="00285A95"/>
    <w:rPr>
      <w:rFonts w:ascii="Times New Roman" w:eastAsia="Times New Roman" w:hAnsi="Times New Roman" w:cs="Times New Roman"/>
      <w:b/>
      <w:bCs/>
      <w:sz w:val="20"/>
      <w:szCs w:val="20"/>
    </w:rPr>
  </w:style>
  <w:style w:type="paragraph" w:styleId="Header">
    <w:name w:val="header"/>
    <w:basedOn w:val="Normal"/>
    <w:link w:val="HeaderChar"/>
    <w:uiPriority w:val="99"/>
    <w:unhideWhenUsed/>
    <w:rsid w:val="002F2C7F"/>
    <w:pPr>
      <w:tabs>
        <w:tab w:val="center" w:pos="4680"/>
        <w:tab w:val="right" w:pos="9360"/>
      </w:tabs>
    </w:pPr>
  </w:style>
  <w:style w:type="character" w:customStyle="1" w:styleId="HeaderChar">
    <w:name w:val="Header Char"/>
    <w:basedOn w:val="DefaultParagraphFont"/>
    <w:link w:val="Header"/>
    <w:uiPriority w:val="99"/>
    <w:rsid w:val="002F2C7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2F2C7F"/>
    <w:pPr>
      <w:tabs>
        <w:tab w:val="center" w:pos="4680"/>
        <w:tab w:val="right" w:pos="9360"/>
      </w:tabs>
    </w:pPr>
  </w:style>
  <w:style w:type="character" w:customStyle="1" w:styleId="FooterChar">
    <w:name w:val="Footer Char"/>
    <w:basedOn w:val="DefaultParagraphFont"/>
    <w:link w:val="Footer"/>
    <w:uiPriority w:val="99"/>
    <w:rsid w:val="002F2C7F"/>
    <w:rPr>
      <w:rFonts w:ascii="Times New Roman" w:eastAsia="Times New Roman" w:hAnsi="Times New Roman" w:cs="Times New Roman"/>
      <w:sz w:val="24"/>
      <w:szCs w:val="24"/>
    </w:rPr>
  </w:style>
  <w:style w:type="character" w:styleId="Hyperlink">
    <w:name w:val="Hyperlink"/>
    <w:rsid w:val="002F2C7F"/>
    <w:rPr>
      <w:color w:val="0000FF"/>
      <w:u w:val="single"/>
    </w:rPr>
  </w:style>
  <w:style w:type="paragraph" w:customStyle="1" w:styleId="CUNumber1">
    <w:name w:val="CU_Number1"/>
    <w:basedOn w:val="Normal"/>
    <w:rsid w:val="00B24001"/>
    <w:pPr>
      <w:numPr>
        <w:numId w:val="2"/>
      </w:numPr>
      <w:spacing w:after="220"/>
      <w:outlineLvl w:val="0"/>
    </w:pPr>
    <w:rPr>
      <w:sz w:val="22"/>
      <w:lang w:val="en-AU"/>
    </w:rPr>
  </w:style>
  <w:style w:type="paragraph" w:customStyle="1" w:styleId="CUNumber2">
    <w:name w:val="CU_Number2"/>
    <w:basedOn w:val="Normal"/>
    <w:rsid w:val="00B24001"/>
    <w:pPr>
      <w:numPr>
        <w:ilvl w:val="1"/>
        <w:numId w:val="2"/>
      </w:numPr>
      <w:spacing w:after="220"/>
      <w:outlineLvl w:val="1"/>
    </w:pPr>
    <w:rPr>
      <w:sz w:val="22"/>
      <w:lang w:val="fi-FI"/>
    </w:rPr>
  </w:style>
  <w:style w:type="paragraph" w:customStyle="1" w:styleId="CUNumber3">
    <w:name w:val="CU_Number3"/>
    <w:basedOn w:val="Normal"/>
    <w:rsid w:val="00B24001"/>
    <w:pPr>
      <w:numPr>
        <w:ilvl w:val="2"/>
        <w:numId w:val="2"/>
      </w:numPr>
      <w:spacing w:after="220"/>
      <w:outlineLvl w:val="2"/>
    </w:pPr>
    <w:rPr>
      <w:sz w:val="22"/>
      <w:lang w:val="en-AU"/>
    </w:rPr>
  </w:style>
  <w:style w:type="character" w:styleId="FollowedHyperlink">
    <w:name w:val="FollowedHyperlink"/>
    <w:basedOn w:val="DefaultParagraphFont"/>
    <w:uiPriority w:val="99"/>
    <w:semiHidden/>
    <w:unhideWhenUsed/>
    <w:rsid w:val="00CC7276"/>
    <w:rPr>
      <w:color w:val="800080" w:themeColor="followedHyperlink"/>
      <w:u w:val="single"/>
    </w:rPr>
  </w:style>
  <w:style w:type="paragraph" w:customStyle="1" w:styleId="CM5">
    <w:name w:val="CM5"/>
    <w:basedOn w:val="Normal"/>
    <w:next w:val="Normal"/>
    <w:uiPriority w:val="99"/>
    <w:rsid w:val="00CA7E9B"/>
    <w:pPr>
      <w:widowControl w:val="0"/>
      <w:autoSpaceDE w:val="0"/>
      <w:autoSpaceDN w:val="0"/>
      <w:adjustRightInd w:val="0"/>
      <w:spacing w:after="240"/>
    </w:pPr>
    <w:rPr>
      <w:rFonts w:ascii="FGDOGJ+TimesNewRoman,Bold" w:hAnsi="FGDOGJ+TimesNewRoman,Bold" w:cs="FGDOGJ+TimesNewRoman,Bold"/>
    </w:rPr>
  </w:style>
  <w:style w:type="paragraph" w:customStyle="1" w:styleId="Default">
    <w:name w:val="Default"/>
    <w:uiPriority w:val="99"/>
    <w:rsid w:val="00CA7E9B"/>
    <w:pPr>
      <w:widowControl w:val="0"/>
      <w:autoSpaceDE w:val="0"/>
      <w:autoSpaceDN w:val="0"/>
      <w:adjustRightInd w:val="0"/>
      <w:spacing w:after="0" w:line="240" w:lineRule="auto"/>
    </w:pPr>
    <w:rPr>
      <w:rFonts w:ascii="JOLBIY+Syntax-Roman" w:eastAsia="Times New Roman" w:hAnsi="JOLBIY+Syntax-Roman" w:cs="JOLBIY+Syntax-Roman"/>
      <w:color w:val="000000"/>
      <w:sz w:val="24"/>
      <w:szCs w:val="24"/>
    </w:rPr>
  </w:style>
  <w:style w:type="paragraph" w:customStyle="1" w:styleId="Level1Arial12regtextonly">
    <w:name w:val="Level 1 Arial 12 reg. (text only)"/>
    <w:uiPriority w:val="99"/>
    <w:rsid w:val="007E2B85"/>
    <w:pPr>
      <w:numPr>
        <w:numId w:val="3"/>
      </w:numPr>
      <w:spacing w:line="240" w:lineRule="auto"/>
      <w:jc w:val="both"/>
      <w:outlineLvl w:val="0"/>
    </w:pPr>
    <w:rPr>
      <w:rFonts w:ascii="Arial" w:eastAsia="Times New Roman" w:hAnsi="Arial" w:cs="Times New Roman"/>
      <w:color w:val="000000"/>
      <w:sz w:val="24"/>
      <w:szCs w:val="24"/>
    </w:rPr>
  </w:style>
  <w:style w:type="paragraph" w:customStyle="1" w:styleId="Level2Arial12reglevel2">
    <w:name w:val="Level 2 Arial 12 reg. (level 2)"/>
    <w:uiPriority w:val="99"/>
    <w:rsid w:val="007E2B85"/>
    <w:pPr>
      <w:numPr>
        <w:ilvl w:val="1"/>
        <w:numId w:val="3"/>
      </w:numPr>
      <w:spacing w:line="240" w:lineRule="auto"/>
      <w:jc w:val="both"/>
      <w:outlineLvl w:val="1"/>
    </w:pPr>
    <w:rPr>
      <w:rFonts w:ascii="Arial" w:eastAsia="Times New Roman" w:hAnsi="Arial" w:cs="Times New Roman"/>
      <w:color w:val="000000"/>
      <w:sz w:val="24"/>
      <w:szCs w:val="24"/>
    </w:rPr>
  </w:style>
  <w:style w:type="paragraph" w:customStyle="1" w:styleId="Level3Arial12reglevel3">
    <w:name w:val="Level 3 Arial 12 reg. (level 3)"/>
    <w:uiPriority w:val="99"/>
    <w:rsid w:val="007E2B85"/>
    <w:pPr>
      <w:numPr>
        <w:ilvl w:val="2"/>
        <w:numId w:val="3"/>
      </w:numPr>
      <w:spacing w:line="240" w:lineRule="auto"/>
      <w:jc w:val="both"/>
      <w:outlineLvl w:val="2"/>
    </w:pPr>
    <w:rPr>
      <w:rFonts w:ascii="Arial" w:eastAsia="Times New Roman" w:hAnsi="Arial" w:cs="Times New Roman"/>
      <w:color w:val="000000"/>
      <w:sz w:val="24"/>
      <w:szCs w:val="24"/>
    </w:rPr>
  </w:style>
  <w:style w:type="paragraph" w:customStyle="1" w:styleId="Level4Arial12reglevel4">
    <w:name w:val="Level 4 Arial 12 reg. (level 4)"/>
    <w:uiPriority w:val="99"/>
    <w:rsid w:val="007E2B85"/>
    <w:pPr>
      <w:numPr>
        <w:ilvl w:val="3"/>
        <w:numId w:val="3"/>
      </w:numPr>
      <w:spacing w:line="240" w:lineRule="auto"/>
      <w:jc w:val="both"/>
      <w:outlineLvl w:val="3"/>
    </w:pPr>
    <w:rPr>
      <w:rFonts w:ascii="Arial" w:eastAsia="Times New Roman" w:hAnsi="Arial" w:cs="Times New Roman"/>
      <w:color w:val="000000"/>
      <w:sz w:val="24"/>
      <w:szCs w:val="24"/>
    </w:rPr>
  </w:style>
  <w:style w:type="paragraph" w:customStyle="1" w:styleId="Level5Arialdefault">
    <w:name w:val="Level 5 Arial default"/>
    <w:uiPriority w:val="99"/>
    <w:rsid w:val="007E2B85"/>
    <w:pPr>
      <w:numPr>
        <w:ilvl w:val="4"/>
        <w:numId w:val="3"/>
      </w:numPr>
      <w:spacing w:after="0" w:line="240" w:lineRule="auto"/>
      <w:jc w:val="both"/>
      <w:outlineLvl w:val="4"/>
    </w:pPr>
    <w:rPr>
      <w:rFonts w:ascii="Arial" w:eastAsia="Times New Roman" w:hAnsi="Arial" w:cs="Times New Roman"/>
      <w:color w:val="000000"/>
      <w:sz w:val="24"/>
      <w:szCs w:val="24"/>
    </w:rPr>
  </w:style>
  <w:style w:type="paragraph" w:customStyle="1" w:styleId="Level6Arialdefault">
    <w:name w:val="Level 6 Arial default"/>
    <w:uiPriority w:val="99"/>
    <w:rsid w:val="007E2B85"/>
    <w:pPr>
      <w:numPr>
        <w:ilvl w:val="5"/>
        <w:numId w:val="3"/>
      </w:numPr>
      <w:spacing w:after="0" w:line="240" w:lineRule="auto"/>
      <w:jc w:val="both"/>
      <w:outlineLvl w:val="5"/>
    </w:pPr>
    <w:rPr>
      <w:rFonts w:ascii="Arial" w:eastAsia="Times New Roman" w:hAnsi="Arial" w:cs="Times New Roman"/>
      <w:color w:val="000000"/>
      <w:sz w:val="24"/>
      <w:szCs w:val="24"/>
    </w:rPr>
  </w:style>
  <w:style w:type="paragraph" w:customStyle="1" w:styleId="Level7Arialdefault">
    <w:name w:val="Level 7 Arial default"/>
    <w:uiPriority w:val="99"/>
    <w:rsid w:val="007E2B85"/>
    <w:pPr>
      <w:numPr>
        <w:ilvl w:val="6"/>
        <w:numId w:val="3"/>
      </w:numPr>
      <w:spacing w:after="0" w:line="240" w:lineRule="auto"/>
      <w:jc w:val="both"/>
      <w:outlineLvl w:val="6"/>
    </w:pPr>
    <w:rPr>
      <w:rFonts w:ascii="Arial" w:eastAsia="Times New Roman" w:hAnsi="Arial" w:cs="Times New Roman"/>
      <w:color w:val="000000"/>
      <w:sz w:val="24"/>
      <w:szCs w:val="24"/>
    </w:rPr>
  </w:style>
  <w:style w:type="paragraph" w:customStyle="1" w:styleId="Level8Arialdefault">
    <w:name w:val="Level 8 Arial default"/>
    <w:uiPriority w:val="99"/>
    <w:rsid w:val="007E2B85"/>
    <w:pPr>
      <w:numPr>
        <w:ilvl w:val="7"/>
        <w:numId w:val="3"/>
      </w:numPr>
      <w:spacing w:after="0" w:line="240" w:lineRule="auto"/>
      <w:jc w:val="both"/>
      <w:outlineLvl w:val="7"/>
    </w:pPr>
    <w:rPr>
      <w:rFonts w:ascii="Arial" w:eastAsia="Times New Roman" w:hAnsi="Arial" w:cs="Times New Roman"/>
      <w:color w:val="000000"/>
      <w:sz w:val="24"/>
      <w:szCs w:val="24"/>
    </w:rPr>
  </w:style>
  <w:style w:type="paragraph" w:customStyle="1" w:styleId="Level9Arialdefault">
    <w:name w:val="Level 9 Arial default"/>
    <w:uiPriority w:val="99"/>
    <w:rsid w:val="007E2B85"/>
    <w:pPr>
      <w:numPr>
        <w:ilvl w:val="8"/>
        <w:numId w:val="3"/>
      </w:numPr>
      <w:spacing w:after="0" w:line="240" w:lineRule="auto"/>
      <w:jc w:val="both"/>
      <w:outlineLvl w:val="8"/>
    </w:pPr>
    <w:rPr>
      <w:rFonts w:ascii="Arial" w:eastAsia="Times New Roman" w:hAnsi="Arial" w:cs="Times New Roman"/>
      <w:color w:val="000000"/>
      <w:sz w:val="24"/>
      <w:szCs w:val="24"/>
    </w:rPr>
  </w:style>
  <w:style w:type="table" w:styleId="TableGrid">
    <w:name w:val="Table Grid"/>
    <w:basedOn w:val="TableNormal"/>
    <w:uiPriority w:val="59"/>
    <w:rsid w:val="006C10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evel4Arial12reglevel4-def2">
    <w:name w:val="Level 4 Arial 12 reg. (level 4)-def2"/>
    <w:uiPriority w:val="99"/>
    <w:rsid w:val="00453610"/>
    <w:pPr>
      <w:tabs>
        <w:tab w:val="left" w:pos="3960"/>
      </w:tabs>
      <w:spacing w:line="240" w:lineRule="auto"/>
      <w:ind w:left="3960" w:hanging="1440"/>
      <w:jc w:val="both"/>
      <w:outlineLvl w:val="3"/>
    </w:pPr>
    <w:rPr>
      <w:rFonts w:ascii="Arial" w:eastAsia="Times New Roman" w:hAnsi="Arial" w:cs="Times New Roman"/>
      <w:color w:val="000000"/>
      <w:sz w:val="24"/>
      <w:szCs w:val="24"/>
    </w:rPr>
  </w:style>
  <w:style w:type="paragraph" w:customStyle="1" w:styleId="Level5Arialdefault-def2">
    <w:name w:val="Level 5 Arial default-def2"/>
    <w:uiPriority w:val="99"/>
    <w:rsid w:val="00453610"/>
    <w:pPr>
      <w:tabs>
        <w:tab w:val="left" w:pos="3960"/>
      </w:tabs>
      <w:spacing w:after="0" w:line="240" w:lineRule="auto"/>
      <w:ind w:left="3960"/>
      <w:jc w:val="both"/>
      <w:outlineLvl w:val="4"/>
    </w:pPr>
    <w:rPr>
      <w:rFonts w:ascii="Arial" w:eastAsia="Times New Roman" w:hAnsi="Arial" w:cs="Times New Roman"/>
      <w:color w:val="000000"/>
      <w:sz w:val="24"/>
      <w:szCs w:val="24"/>
    </w:rPr>
  </w:style>
  <w:style w:type="paragraph" w:customStyle="1" w:styleId="Level6Arialdefault-def2">
    <w:name w:val="Level 6 Arial default-def2"/>
    <w:uiPriority w:val="99"/>
    <w:rsid w:val="00453610"/>
    <w:pPr>
      <w:tabs>
        <w:tab w:val="left" w:pos="3960"/>
      </w:tabs>
      <w:spacing w:after="0" w:line="240" w:lineRule="auto"/>
      <w:ind w:left="3960"/>
      <w:jc w:val="both"/>
      <w:outlineLvl w:val="5"/>
    </w:pPr>
    <w:rPr>
      <w:rFonts w:ascii="Arial" w:eastAsia="Times New Roman" w:hAnsi="Arial" w:cs="Times New Roman"/>
      <w:color w:val="000000"/>
      <w:sz w:val="24"/>
      <w:szCs w:val="24"/>
    </w:rPr>
  </w:style>
  <w:style w:type="paragraph" w:customStyle="1" w:styleId="Level7Arialdefault-def2">
    <w:name w:val="Level 7 Arial default-def2"/>
    <w:uiPriority w:val="99"/>
    <w:rsid w:val="00453610"/>
    <w:pPr>
      <w:tabs>
        <w:tab w:val="left" w:pos="3960"/>
      </w:tabs>
      <w:spacing w:after="0" w:line="240" w:lineRule="auto"/>
      <w:ind w:left="3960"/>
      <w:jc w:val="both"/>
      <w:outlineLvl w:val="6"/>
    </w:pPr>
    <w:rPr>
      <w:rFonts w:ascii="Arial" w:eastAsia="Times New Roman" w:hAnsi="Arial" w:cs="Times New Roman"/>
      <w:color w:val="000000"/>
      <w:sz w:val="24"/>
      <w:szCs w:val="24"/>
    </w:rPr>
  </w:style>
  <w:style w:type="paragraph" w:customStyle="1" w:styleId="Level8Arialdefault-def2">
    <w:name w:val="Level 8 Arial default-def2"/>
    <w:uiPriority w:val="99"/>
    <w:rsid w:val="00453610"/>
    <w:pPr>
      <w:tabs>
        <w:tab w:val="left" w:pos="3960"/>
      </w:tabs>
      <w:spacing w:after="0" w:line="240" w:lineRule="auto"/>
      <w:ind w:left="3960"/>
      <w:jc w:val="both"/>
      <w:outlineLvl w:val="7"/>
    </w:pPr>
    <w:rPr>
      <w:rFonts w:ascii="Arial" w:eastAsia="Times New Roman" w:hAnsi="Arial" w:cs="Times New Roman"/>
      <w:color w:val="000000"/>
      <w:sz w:val="24"/>
      <w:szCs w:val="24"/>
    </w:rPr>
  </w:style>
  <w:style w:type="paragraph" w:customStyle="1" w:styleId="Level9Arialdefault-def2">
    <w:name w:val="Level 9 Arial default-def2"/>
    <w:uiPriority w:val="99"/>
    <w:rsid w:val="00453610"/>
    <w:pPr>
      <w:tabs>
        <w:tab w:val="left" w:pos="3960"/>
      </w:tabs>
      <w:spacing w:after="0" w:line="240" w:lineRule="auto"/>
      <w:ind w:left="3960"/>
      <w:jc w:val="both"/>
      <w:outlineLvl w:val="8"/>
    </w:pPr>
    <w:rPr>
      <w:rFonts w:ascii="Arial" w:eastAsia="Times New Roman" w:hAnsi="Arial" w:cs="Times New Roman"/>
      <w:color w:val="000000"/>
      <w:sz w:val="24"/>
      <w:szCs w:val="24"/>
    </w:rPr>
  </w:style>
  <w:style w:type="paragraph" w:styleId="NormalWeb">
    <w:name w:val="Normal (Web)"/>
    <w:basedOn w:val="Normal"/>
    <w:uiPriority w:val="99"/>
    <w:semiHidden/>
    <w:unhideWhenUsed/>
    <w:rsid w:val="00BE49CD"/>
    <w:pPr>
      <w:spacing w:before="100" w:beforeAutospacing="1" w:after="100" w:afterAutospacing="1"/>
    </w:pPr>
  </w:style>
  <w:style w:type="paragraph" w:customStyle="1" w:styleId="CUNumber4">
    <w:name w:val="CU_Number4"/>
    <w:basedOn w:val="Normal"/>
    <w:rsid w:val="00B66AF8"/>
    <w:pPr>
      <w:tabs>
        <w:tab w:val="num" w:pos="4761"/>
      </w:tabs>
      <w:spacing w:after="220"/>
      <w:ind w:left="4761" w:hanging="963"/>
      <w:outlineLvl w:val="3"/>
    </w:pPr>
    <w:rPr>
      <w:sz w:val="22"/>
      <w:lang w:val="en-AU"/>
    </w:rPr>
  </w:style>
  <w:style w:type="paragraph" w:customStyle="1" w:styleId="CUNumber5">
    <w:name w:val="CU_Number5"/>
    <w:basedOn w:val="Normal"/>
    <w:rsid w:val="00B66AF8"/>
    <w:pPr>
      <w:tabs>
        <w:tab w:val="num" w:pos="5725"/>
      </w:tabs>
      <w:spacing w:after="220"/>
      <w:ind w:left="5725" w:hanging="964"/>
      <w:outlineLvl w:val="4"/>
    </w:pPr>
    <w:rPr>
      <w:sz w:val="22"/>
      <w:lang w:val="en-AU"/>
    </w:rPr>
  </w:style>
  <w:style w:type="paragraph" w:customStyle="1" w:styleId="CUNumber6">
    <w:name w:val="CU_Number6"/>
    <w:basedOn w:val="Normal"/>
    <w:rsid w:val="00B66AF8"/>
    <w:pPr>
      <w:tabs>
        <w:tab w:val="num" w:pos="6689"/>
      </w:tabs>
      <w:spacing w:after="220"/>
      <w:ind w:left="6689" w:hanging="964"/>
      <w:outlineLvl w:val="5"/>
    </w:pPr>
    <w:rPr>
      <w:sz w:val="22"/>
      <w:lang w:val="en-AU"/>
    </w:rPr>
  </w:style>
  <w:style w:type="paragraph" w:customStyle="1" w:styleId="CUNumber7">
    <w:name w:val="CU_Number7"/>
    <w:basedOn w:val="Normal"/>
    <w:rsid w:val="00B66AF8"/>
    <w:pPr>
      <w:tabs>
        <w:tab w:val="num" w:pos="7653"/>
      </w:tabs>
      <w:spacing w:after="220"/>
      <w:ind w:left="7653" w:hanging="964"/>
      <w:outlineLvl w:val="6"/>
    </w:pPr>
    <w:rPr>
      <w:sz w:val="22"/>
      <w:lang w:val="en-AU"/>
    </w:rPr>
  </w:style>
  <w:style w:type="paragraph" w:customStyle="1" w:styleId="CUNumber8">
    <w:name w:val="CU_Number8"/>
    <w:basedOn w:val="Normal"/>
    <w:rsid w:val="00B66AF8"/>
    <w:pPr>
      <w:tabs>
        <w:tab w:val="num" w:pos="8616"/>
      </w:tabs>
      <w:spacing w:after="220"/>
      <w:ind w:left="8616" w:hanging="963"/>
      <w:outlineLvl w:val="7"/>
    </w:pPr>
    <w:rPr>
      <w:sz w:val="22"/>
      <w:lang w:val="en-AU"/>
    </w:rPr>
  </w:style>
  <w:style w:type="character" w:customStyle="1" w:styleId="s6">
    <w:name w:val="s6"/>
    <w:basedOn w:val="DefaultParagraphFont"/>
    <w:uiPriority w:val="99"/>
    <w:rsid w:val="00361A65"/>
    <w:rPr>
      <w:rFonts w:cs="Times New Roman"/>
    </w:rPr>
  </w:style>
  <w:style w:type="paragraph" w:styleId="DocumentMap">
    <w:name w:val="Document Map"/>
    <w:basedOn w:val="Normal"/>
    <w:link w:val="DocumentMapChar"/>
    <w:uiPriority w:val="99"/>
    <w:semiHidden/>
    <w:unhideWhenUsed/>
    <w:rsid w:val="009E2621"/>
    <w:rPr>
      <w:rFonts w:ascii="Tahoma" w:hAnsi="Tahoma" w:cs="Tahoma"/>
      <w:sz w:val="16"/>
      <w:szCs w:val="16"/>
    </w:rPr>
  </w:style>
  <w:style w:type="character" w:customStyle="1" w:styleId="DocumentMapChar">
    <w:name w:val="Document Map Char"/>
    <w:basedOn w:val="DefaultParagraphFont"/>
    <w:link w:val="DocumentMap"/>
    <w:uiPriority w:val="99"/>
    <w:semiHidden/>
    <w:rsid w:val="009E2621"/>
    <w:rPr>
      <w:rFonts w:ascii="Tahoma" w:eastAsia="Times New Roman" w:hAnsi="Tahoma" w:cs="Tahoma"/>
      <w:sz w:val="16"/>
      <w:szCs w:val="16"/>
    </w:rPr>
  </w:style>
  <w:style w:type="paragraph" w:styleId="Revision">
    <w:name w:val="Revision"/>
    <w:hidden/>
    <w:uiPriority w:val="99"/>
    <w:semiHidden/>
    <w:rsid w:val="00103FA1"/>
    <w:pPr>
      <w:spacing w:after="0" w:line="240" w:lineRule="auto"/>
    </w:pPr>
    <w:rPr>
      <w:rFonts w:ascii="Times New Roman" w:eastAsia="Times New Roman" w:hAnsi="Times New Roman" w:cs="Times New Roman"/>
      <w:sz w:val="24"/>
      <w:szCs w:val="24"/>
    </w:rPr>
  </w:style>
  <w:style w:type="paragraph" w:styleId="NoSpacing">
    <w:name w:val="No Spacing"/>
    <w:uiPriority w:val="1"/>
    <w:qFormat/>
    <w:rsid w:val="00F85C97"/>
    <w:pPr>
      <w:spacing w:after="0"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109D"/>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9A109D"/>
    <w:pPr>
      <w:ind w:left="720"/>
    </w:pPr>
  </w:style>
  <w:style w:type="character" w:styleId="PlaceholderText">
    <w:name w:val="Placeholder Text"/>
    <w:basedOn w:val="DefaultParagraphFont"/>
    <w:uiPriority w:val="99"/>
    <w:semiHidden/>
    <w:rsid w:val="009A109D"/>
    <w:rPr>
      <w:color w:val="808080"/>
    </w:rPr>
  </w:style>
  <w:style w:type="paragraph" w:customStyle="1" w:styleId="Bulletlevel1">
    <w:name w:val="Bullet level 1"/>
    <w:basedOn w:val="Normal"/>
    <w:link w:val="Bulletlevel1Char"/>
    <w:qFormat/>
    <w:rsid w:val="009A109D"/>
    <w:pPr>
      <w:numPr>
        <w:numId w:val="1"/>
      </w:numPr>
      <w:suppressAutoHyphens/>
      <w:spacing w:after="120" w:line="260" w:lineRule="atLeast"/>
    </w:pPr>
    <w:rPr>
      <w:rFonts w:ascii="Arial" w:eastAsia="Times" w:hAnsi="Arial"/>
      <w:color w:val="000000"/>
      <w:sz w:val="19"/>
      <w:szCs w:val="20"/>
    </w:rPr>
  </w:style>
  <w:style w:type="paragraph" w:customStyle="1" w:styleId="Level1Arial12regtextonly-def2">
    <w:name w:val="Level 1 Arial 12 reg. (text only)-def2"/>
    <w:uiPriority w:val="99"/>
    <w:rsid w:val="009A109D"/>
    <w:pPr>
      <w:spacing w:line="240" w:lineRule="auto"/>
      <w:jc w:val="both"/>
      <w:outlineLvl w:val="0"/>
    </w:pPr>
    <w:rPr>
      <w:rFonts w:ascii="Arial" w:eastAsia="MS ??" w:hAnsi="Arial" w:cs="Times New Roman"/>
      <w:color w:val="000000"/>
      <w:sz w:val="24"/>
      <w:szCs w:val="24"/>
    </w:rPr>
  </w:style>
  <w:style w:type="paragraph" w:customStyle="1" w:styleId="Level2Arial12reglevel2-def2">
    <w:name w:val="Level 2 Arial 12 reg. (level 2)-def2"/>
    <w:uiPriority w:val="99"/>
    <w:rsid w:val="009A109D"/>
    <w:pPr>
      <w:numPr>
        <w:ilvl w:val="1"/>
        <w:numId w:val="1"/>
      </w:numPr>
      <w:tabs>
        <w:tab w:val="left" w:pos="720"/>
        <w:tab w:val="left" w:pos="1440"/>
      </w:tabs>
      <w:spacing w:line="240" w:lineRule="auto"/>
      <w:jc w:val="both"/>
      <w:outlineLvl w:val="1"/>
    </w:pPr>
    <w:rPr>
      <w:rFonts w:ascii="Arial" w:eastAsia="MS ??" w:hAnsi="Arial" w:cs="Times New Roman"/>
      <w:color w:val="000000"/>
      <w:sz w:val="24"/>
      <w:szCs w:val="24"/>
    </w:rPr>
  </w:style>
  <w:style w:type="paragraph" w:customStyle="1" w:styleId="Level3Arial12reglevel3-def2">
    <w:name w:val="Level 3 Arial 12 reg. (level 3)-def2"/>
    <w:uiPriority w:val="99"/>
    <w:rsid w:val="009A109D"/>
    <w:pPr>
      <w:tabs>
        <w:tab w:val="left" w:pos="720"/>
        <w:tab w:val="left" w:pos="2520"/>
      </w:tabs>
      <w:spacing w:line="240" w:lineRule="auto"/>
      <w:ind w:left="2520" w:hanging="1080"/>
      <w:jc w:val="both"/>
      <w:outlineLvl w:val="2"/>
    </w:pPr>
    <w:rPr>
      <w:rFonts w:ascii="Arial" w:eastAsia="Times New Roman" w:hAnsi="Arial" w:cs="Times New Roman"/>
      <w:color w:val="000000"/>
      <w:sz w:val="24"/>
      <w:szCs w:val="24"/>
    </w:rPr>
  </w:style>
  <w:style w:type="paragraph" w:styleId="BalloonText">
    <w:name w:val="Balloon Text"/>
    <w:basedOn w:val="Normal"/>
    <w:link w:val="BalloonTextChar"/>
    <w:semiHidden/>
    <w:unhideWhenUsed/>
    <w:rsid w:val="009A109D"/>
    <w:rPr>
      <w:rFonts w:ascii="Tahoma" w:hAnsi="Tahoma" w:cs="Tahoma"/>
      <w:sz w:val="16"/>
      <w:szCs w:val="16"/>
    </w:rPr>
  </w:style>
  <w:style w:type="character" w:customStyle="1" w:styleId="BalloonTextChar">
    <w:name w:val="Balloon Text Char"/>
    <w:basedOn w:val="DefaultParagraphFont"/>
    <w:link w:val="BalloonText"/>
    <w:uiPriority w:val="99"/>
    <w:semiHidden/>
    <w:rsid w:val="009A109D"/>
    <w:rPr>
      <w:rFonts w:ascii="Tahoma" w:eastAsia="Times New Roman" w:hAnsi="Tahoma" w:cs="Tahoma"/>
      <w:sz w:val="16"/>
      <w:szCs w:val="16"/>
    </w:rPr>
  </w:style>
  <w:style w:type="character" w:customStyle="1" w:styleId="Bulletlevel1Char">
    <w:name w:val="Bullet level 1 Char"/>
    <w:basedOn w:val="DefaultParagraphFont"/>
    <w:link w:val="Bulletlevel1"/>
    <w:rsid w:val="00D33958"/>
    <w:rPr>
      <w:rFonts w:ascii="Arial" w:eastAsia="Times" w:hAnsi="Arial" w:cs="Times New Roman"/>
      <w:color w:val="000000"/>
      <w:sz w:val="19"/>
      <w:szCs w:val="20"/>
    </w:rPr>
  </w:style>
  <w:style w:type="paragraph" w:customStyle="1" w:styleId="Bodycopy">
    <w:name w:val="Body copy"/>
    <w:link w:val="BodycopyChar"/>
    <w:qFormat/>
    <w:rsid w:val="006C13F9"/>
    <w:pPr>
      <w:suppressAutoHyphens/>
      <w:spacing w:after="240" w:line="260" w:lineRule="atLeast"/>
    </w:pPr>
    <w:rPr>
      <w:rFonts w:ascii="Arial" w:eastAsia="Times" w:hAnsi="Arial" w:cs="Times New Roman"/>
      <w:color w:val="000000"/>
      <w:sz w:val="19"/>
      <w:szCs w:val="20"/>
    </w:rPr>
  </w:style>
  <w:style w:type="character" w:customStyle="1" w:styleId="BodycopyChar">
    <w:name w:val="Body copy Char"/>
    <w:basedOn w:val="DefaultParagraphFont"/>
    <w:link w:val="Bodycopy"/>
    <w:rsid w:val="006C13F9"/>
    <w:rPr>
      <w:rFonts w:ascii="Arial" w:eastAsia="Times" w:hAnsi="Arial" w:cs="Times New Roman"/>
      <w:color w:val="000000"/>
      <w:sz w:val="19"/>
      <w:szCs w:val="20"/>
    </w:rPr>
  </w:style>
  <w:style w:type="character" w:styleId="CommentReference">
    <w:name w:val="annotation reference"/>
    <w:basedOn w:val="DefaultParagraphFont"/>
    <w:uiPriority w:val="99"/>
    <w:semiHidden/>
    <w:unhideWhenUsed/>
    <w:rsid w:val="00285A95"/>
    <w:rPr>
      <w:sz w:val="16"/>
      <w:szCs w:val="16"/>
    </w:rPr>
  </w:style>
  <w:style w:type="paragraph" w:styleId="CommentText">
    <w:name w:val="annotation text"/>
    <w:basedOn w:val="Normal"/>
    <w:link w:val="CommentTextChar"/>
    <w:uiPriority w:val="99"/>
    <w:unhideWhenUsed/>
    <w:rsid w:val="00285A95"/>
    <w:rPr>
      <w:sz w:val="20"/>
      <w:szCs w:val="20"/>
    </w:rPr>
  </w:style>
  <w:style w:type="character" w:customStyle="1" w:styleId="CommentTextChar">
    <w:name w:val="Comment Text Char"/>
    <w:basedOn w:val="DefaultParagraphFont"/>
    <w:link w:val="CommentText"/>
    <w:uiPriority w:val="99"/>
    <w:rsid w:val="00285A95"/>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285A95"/>
    <w:rPr>
      <w:b/>
      <w:bCs/>
    </w:rPr>
  </w:style>
  <w:style w:type="character" w:customStyle="1" w:styleId="CommentSubjectChar">
    <w:name w:val="Comment Subject Char"/>
    <w:basedOn w:val="CommentTextChar"/>
    <w:link w:val="CommentSubject"/>
    <w:uiPriority w:val="99"/>
    <w:semiHidden/>
    <w:rsid w:val="00285A95"/>
    <w:rPr>
      <w:rFonts w:ascii="Times New Roman" w:eastAsia="Times New Roman" w:hAnsi="Times New Roman" w:cs="Times New Roman"/>
      <w:b/>
      <w:bCs/>
      <w:sz w:val="20"/>
      <w:szCs w:val="20"/>
    </w:rPr>
  </w:style>
  <w:style w:type="paragraph" w:styleId="Header">
    <w:name w:val="header"/>
    <w:basedOn w:val="Normal"/>
    <w:link w:val="HeaderChar"/>
    <w:uiPriority w:val="99"/>
    <w:unhideWhenUsed/>
    <w:rsid w:val="002F2C7F"/>
    <w:pPr>
      <w:tabs>
        <w:tab w:val="center" w:pos="4680"/>
        <w:tab w:val="right" w:pos="9360"/>
      </w:tabs>
    </w:pPr>
  </w:style>
  <w:style w:type="character" w:customStyle="1" w:styleId="HeaderChar">
    <w:name w:val="Header Char"/>
    <w:basedOn w:val="DefaultParagraphFont"/>
    <w:link w:val="Header"/>
    <w:uiPriority w:val="99"/>
    <w:rsid w:val="002F2C7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2F2C7F"/>
    <w:pPr>
      <w:tabs>
        <w:tab w:val="center" w:pos="4680"/>
        <w:tab w:val="right" w:pos="9360"/>
      </w:tabs>
    </w:pPr>
  </w:style>
  <w:style w:type="character" w:customStyle="1" w:styleId="FooterChar">
    <w:name w:val="Footer Char"/>
    <w:basedOn w:val="DefaultParagraphFont"/>
    <w:link w:val="Footer"/>
    <w:uiPriority w:val="99"/>
    <w:rsid w:val="002F2C7F"/>
    <w:rPr>
      <w:rFonts w:ascii="Times New Roman" w:eastAsia="Times New Roman" w:hAnsi="Times New Roman" w:cs="Times New Roman"/>
      <w:sz w:val="24"/>
      <w:szCs w:val="24"/>
    </w:rPr>
  </w:style>
  <w:style w:type="character" w:styleId="Hyperlink">
    <w:name w:val="Hyperlink"/>
    <w:rsid w:val="002F2C7F"/>
    <w:rPr>
      <w:color w:val="0000FF"/>
      <w:u w:val="single"/>
    </w:rPr>
  </w:style>
  <w:style w:type="paragraph" w:customStyle="1" w:styleId="CUNumber1">
    <w:name w:val="CU_Number1"/>
    <w:basedOn w:val="Normal"/>
    <w:rsid w:val="00B24001"/>
    <w:pPr>
      <w:numPr>
        <w:numId w:val="2"/>
      </w:numPr>
      <w:spacing w:after="220"/>
      <w:outlineLvl w:val="0"/>
    </w:pPr>
    <w:rPr>
      <w:sz w:val="22"/>
      <w:lang w:val="en-AU"/>
    </w:rPr>
  </w:style>
  <w:style w:type="paragraph" w:customStyle="1" w:styleId="CUNumber2">
    <w:name w:val="CU_Number2"/>
    <w:basedOn w:val="Normal"/>
    <w:rsid w:val="00B24001"/>
    <w:pPr>
      <w:numPr>
        <w:ilvl w:val="1"/>
        <w:numId w:val="2"/>
      </w:numPr>
      <w:spacing w:after="220"/>
      <w:outlineLvl w:val="1"/>
    </w:pPr>
    <w:rPr>
      <w:sz w:val="22"/>
      <w:lang w:val="fi-FI"/>
    </w:rPr>
  </w:style>
  <w:style w:type="paragraph" w:customStyle="1" w:styleId="CUNumber3">
    <w:name w:val="CU_Number3"/>
    <w:basedOn w:val="Normal"/>
    <w:rsid w:val="00B24001"/>
    <w:pPr>
      <w:numPr>
        <w:ilvl w:val="2"/>
        <w:numId w:val="2"/>
      </w:numPr>
      <w:spacing w:after="220"/>
      <w:outlineLvl w:val="2"/>
    </w:pPr>
    <w:rPr>
      <w:sz w:val="22"/>
      <w:lang w:val="en-AU"/>
    </w:rPr>
  </w:style>
  <w:style w:type="character" w:styleId="FollowedHyperlink">
    <w:name w:val="FollowedHyperlink"/>
    <w:basedOn w:val="DefaultParagraphFont"/>
    <w:uiPriority w:val="99"/>
    <w:semiHidden/>
    <w:unhideWhenUsed/>
    <w:rsid w:val="00CC7276"/>
    <w:rPr>
      <w:color w:val="800080" w:themeColor="followedHyperlink"/>
      <w:u w:val="single"/>
    </w:rPr>
  </w:style>
  <w:style w:type="paragraph" w:customStyle="1" w:styleId="CM5">
    <w:name w:val="CM5"/>
    <w:basedOn w:val="Normal"/>
    <w:next w:val="Normal"/>
    <w:uiPriority w:val="99"/>
    <w:rsid w:val="00CA7E9B"/>
    <w:pPr>
      <w:widowControl w:val="0"/>
      <w:autoSpaceDE w:val="0"/>
      <w:autoSpaceDN w:val="0"/>
      <w:adjustRightInd w:val="0"/>
      <w:spacing w:after="240"/>
    </w:pPr>
    <w:rPr>
      <w:rFonts w:ascii="FGDOGJ+TimesNewRoman,Bold" w:hAnsi="FGDOGJ+TimesNewRoman,Bold" w:cs="FGDOGJ+TimesNewRoman,Bold"/>
    </w:rPr>
  </w:style>
  <w:style w:type="paragraph" w:customStyle="1" w:styleId="Default">
    <w:name w:val="Default"/>
    <w:uiPriority w:val="99"/>
    <w:rsid w:val="00CA7E9B"/>
    <w:pPr>
      <w:widowControl w:val="0"/>
      <w:autoSpaceDE w:val="0"/>
      <w:autoSpaceDN w:val="0"/>
      <w:adjustRightInd w:val="0"/>
      <w:spacing w:after="0" w:line="240" w:lineRule="auto"/>
    </w:pPr>
    <w:rPr>
      <w:rFonts w:ascii="JOLBIY+Syntax-Roman" w:eastAsia="Times New Roman" w:hAnsi="JOLBIY+Syntax-Roman" w:cs="JOLBIY+Syntax-Roman"/>
      <w:color w:val="000000"/>
      <w:sz w:val="24"/>
      <w:szCs w:val="24"/>
    </w:rPr>
  </w:style>
  <w:style w:type="paragraph" w:customStyle="1" w:styleId="Level1Arial12regtextonly">
    <w:name w:val="Level 1 Arial 12 reg. (text only)"/>
    <w:uiPriority w:val="99"/>
    <w:rsid w:val="007E2B85"/>
    <w:pPr>
      <w:numPr>
        <w:numId w:val="3"/>
      </w:numPr>
      <w:spacing w:line="240" w:lineRule="auto"/>
      <w:jc w:val="both"/>
      <w:outlineLvl w:val="0"/>
    </w:pPr>
    <w:rPr>
      <w:rFonts w:ascii="Arial" w:eastAsia="Times New Roman" w:hAnsi="Arial" w:cs="Times New Roman"/>
      <w:color w:val="000000"/>
      <w:sz w:val="24"/>
      <w:szCs w:val="24"/>
    </w:rPr>
  </w:style>
  <w:style w:type="paragraph" w:customStyle="1" w:styleId="Level2Arial12reglevel2">
    <w:name w:val="Level 2 Arial 12 reg. (level 2)"/>
    <w:uiPriority w:val="99"/>
    <w:rsid w:val="007E2B85"/>
    <w:pPr>
      <w:numPr>
        <w:ilvl w:val="1"/>
        <w:numId w:val="3"/>
      </w:numPr>
      <w:spacing w:line="240" w:lineRule="auto"/>
      <w:jc w:val="both"/>
      <w:outlineLvl w:val="1"/>
    </w:pPr>
    <w:rPr>
      <w:rFonts w:ascii="Arial" w:eastAsia="Times New Roman" w:hAnsi="Arial" w:cs="Times New Roman"/>
      <w:color w:val="000000"/>
      <w:sz w:val="24"/>
      <w:szCs w:val="24"/>
    </w:rPr>
  </w:style>
  <w:style w:type="paragraph" w:customStyle="1" w:styleId="Level3Arial12reglevel3">
    <w:name w:val="Level 3 Arial 12 reg. (level 3)"/>
    <w:uiPriority w:val="99"/>
    <w:rsid w:val="007E2B85"/>
    <w:pPr>
      <w:numPr>
        <w:ilvl w:val="2"/>
        <w:numId w:val="3"/>
      </w:numPr>
      <w:spacing w:line="240" w:lineRule="auto"/>
      <w:jc w:val="both"/>
      <w:outlineLvl w:val="2"/>
    </w:pPr>
    <w:rPr>
      <w:rFonts w:ascii="Arial" w:eastAsia="Times New Roman" w:hAnsi="Arial" w:cs="Times New Roman"/>
      <w:color w:val="000000"/>
      <w:sz w:val="24"/>
      <w:szCs w:val="24"/>
    </w:rPr>
  </w:style>
  <w:style w:type="paragraph" w:customStyle="1" w:styleId="Level4Arial12reglevel4">
    <w:name w:val="Level 4 Arial 12 reg. (level 4)"/>
    <w:uiPriority w:val="99"/>
    <w:rsid w:val="007E2B85"/>
    <w:pPr>
      <w:numPr>
        <w:ilvl w:val="3"/>
        <w:numId w:val="3"/>
      </w:numPr>
      <w:spacing w:line="240" w:lineRule="auto"/>
      <w:jc w:val="both"/>
      <w:outlineLvl w:val="3"/>
    </w:pPr>
    <w:rPr>
      <w:rFonts w:ascii="Arial" w:eastAsia="Times New Roman" w:hAnsi="Arial" w:cs="Times New Roman"/>
      <w:color w:val="000000"/>
      <w:sz w:val="24"/>
      <w:szCs w:val="24"/>
    </w:rPr>
  </w:style>
  <w:style w:type="paragraph" w:customStyle="1" w:styleId="Level5Arialdefault">
    <w:name w:val="Level 5 Arial default"/>
    <w:uiPriority w:val="99"/>
    <w:rsid w:val="007E2B85"/>
    <w:pPr>
      <w:numPr>
        <w:ilvl w:val="4"/>
        <w:numId w:val="3"/>
      </w:numPr>
      <w:spacing w:after="0" w:line="240" w:lineRule="auto"/>
      <w:jc w:val="both"/>
      <w:outlineLvl w:val="4"/>
    </w:pPr>
    <w:rPr>
      <w:rFonts w:ascii="Arial" w:eastAsia="Times New Roman" w:hAnsi="Arial" w:cs="Times New Roman"/>
      <w:color w:val="000000"/>
      <w:sz w:val="24"/>
      <w:szCs w:val="24"/>
    </w:rPr>
  </w:style>
  <w:style w:type="paragraph" w:customStyle="1" w:styleId="Level6Arialdefault">
    <w:name w:val="Level 6 Arial default"/>
    <w:uiPriority w:val="99"/>
    <w:rsid w:val="007E2B85"/>
    <w:pPr>
      <w:numPr>
        <w:ilvl w:val="5"/>
        <w:numId w:val="3"/>
      </w:numPr>
      <w:spacing w:after="0" w:line="240" w:lineRule="auto"/>
      <w:jc w:val="both"/>
      <w:outlineLvl w:val="5"/>
    </w:pPr>
    <w:rPr>
      <w:rFonts w:ascii="Arial" w:eastAsia="Times New Roman" w:hAnsi="Arial" w:cs="Times New Roman"/>
      <w:color w:val="000000"/>
      <w:sz w:val="24"/>
      <w:szCs w:val="24"/>
    </w:rPr>
  </w:style>
  <w:style w:type="paragraph" w:customStyle="1" w:styleId="Level7Arialdefault">
    <w:name w:val="Level 7 Arial default"/>
    <w:uiPriority w:val="99"/>
    <w:rsid w:val="007E2B85"/>
    <w:pPr>
      <w:numPr>
        <w:ilvl w:val="6"/>
        <w:numId w:val="3"/>
      </w:numPr>
      <w:spacing w:after="0" w:line="240" w:lineRule="auto"/>
      <w:jc w:val="both"/>
      <w:outlineLvl w:val="6"/>
    </w:pPr>
    <w:rPr>
      <w:rFonts w:ascii="Arial" w:eastAsia="Times New Roman" w:hAnsi="Arial" w:cs="Times New Roman"/>
      <w:color w:val="000000"/>
      <w:sz w:val="24"/>
      <w:szCs w:val="24"/>
    </w:rPr>
  </w:style>
  <w:style w:type="paragraph" w:customStyle="1" w:styleId="Level8Arialdefault">
    <w:name w:val="Level 8 Arial default"/>
    <w:uiPriority w:val="99"/>
    <w:rsid w:val="007E2B85"/>
    <w:pPr>
      <w:numPr>
        <w:ilvl w:val="7"/>
        <w:numId w:val="3"/>
      </w:numPr>
      <w:spacing w:after="0" w:line="240" w:lineRule="auto"/>
      <w:jc w:val="both"/>
      <w:outlineLvl w:val="7"/>
    </w:pPr>
    <w:rPr>
      <w:rFonts w:ascii="Arial" w:eastAsia="Times New Roman" w:hAnsi="Arial" w:cs="Times New Roman"/>
      <w:color w:val="000000"/>
      <w:sz w:val="24"/>
      <w:szCs w:val="24"/>
    </w:rPr>
  </w:style>
  <w:style w:type="paragraph" w:customStyle="1" w:styleId="Level9Arialdefault">
    <w:name w:val="Level 9 Arial default"/>
    <w:uiPriority w:val="99"/>
    <w:rsid w:val="007E2B85"/>
    <w:pPr>
      <w:numPr>
        <w:ilvl w:val="8"/>
        <w:numId w:val="3"/>
      </w:numPr>
      <w:spacing w:after="0" w:line="240" w:lineRule="auto"/>
      <w:jc w:val="both"/>
      <w:outlineLvl w:val="8"/>
    </w:pPr>
    <w:rPr>
      <w:rFonts w:ascii="Arial" w:eastAsia="Times New Roman" w:hAnsi="Arial" w:cs="Times New Roman"/>
      <w:color w:val="000000"/>
      <w:sz w:val="24"/>
      <w:szCs w:val="24"/>
    </w:rPr>
  </w:style>
  <w:style w:type="table" w:styleId="TableGrid">
    <w:name w:val="Table Grid"/>
    <w:basedOn w:val="TableNormal"/>
    <w:uiPriority w:val="59"/>
    <w:rsid w:val="006C10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evel4Arial12reglevel4-def2">
    <w:name w:val="Level 4 Arial 12 reg. (level 4)-def2"/>
    <w:uiPriority w:val="99"/>
    <w:rsid w:val="00453610"/>
    <w:pPr>
      <w:tabs>
        <w:tab w:val="left" w:pos="3960"/>
      </w:tabs>
      <w:spacing w:line="240" w:lineRule="auto"/>
      <w:ind w:left="3960" w:hanging="1440"/>
      <w:jc w:val="both"/>
      <w:outlineLvl w:val="3"/>
    </w:pPr>
    <w:rPr>
      <w:rFonts w:ascii="Arial" w:eastAsia="Times New Roman" w:hAnsi="Arial" w:cs="Times New Roman"/>
      <w:color w:val="000000"/>
      <w:sz w:val="24"/>
      <w:szCs w:val="24"/>
    </w:rPr>
  </w:style>
  <w:style w:type="paragraph" w:customStyle="1" w:styleId="Level5Arialdefault-def2">
    <w:name w:val="Level 5 Arial default-def2"/>
    <w:uiPriority w:val="99"/>
    <w:rsid w:val="00453610"/>
    <w:pPr>
      <w:tabs>
        <w:tab w:val="left" w:pos="3960"/>
      </w:tabs>
      <w:spacing w:after="0" w:line="240" w:lineRule="auto"/>
      <w:ind w:left="3960"/>
      <w:jc w:val="both"/>
      <w:outlineLvl w:val="4"/>
    </w:pPr>
    <w:rPr>
      <w:rFonts w:ascii="Arial" w:eastAsia="Times New Roman" w:hAnsi="Arial" w:cs="Times New Roman"/>
      <w:color w:val="000000"/>
      <w:sz w:val="24"/>
      <w:szCs w:val="24"/>
    </w:rPr>
  </w:style>
  <w:style w:type="paragraph" w:customStyle="1" w:styleId="Level6Arialdefault-def2">
    <w:name w:val="Level 6 Arial default-def2"/>
    <w:uiPriority w:val="99"/>
    <w:rsid w:val="00453610"/>
    <w:pPr>
      <w:tabs>
        <w:tab w:val="left" w:pos="3960"/>
      </w:tabs>
      <w:spacing w:after="0" w:line="240" w:lineRule="auto"/>
      <w:ind w:left="3960"/>
      <w:jc w:val="both"/>
      <w:outlineLvl w:val="5"/>
    </w:pPr>
    <w:rPr>
      <w:rFonts w:ascii="Arial" w:eastAsia="Times New Roman" w:hAnsi="Arial" w:cs="Times New Roman"/>
      <w:color w:val="000000"/>
      <w:sz w:val="24"/>
      <w:szCs w:val="24"/>
    </w:rPr>
  </w:style>
  <w:style w:type="paragraph" w:customStyle="1" w:styleId="Level7Arialdefault-def2">
    <w:name w:val="Level 7 Arial default-def2"/>
    <w:uiPriority w:val="99"/>
    <w:rsid w:val="00453610"/>
    <w:pPr>
      <w:tabs>
        <w:tab w:val="left" w:pos="3960"/>
      </w:tabs>
      <w:spacing w:after="0" w:line="240" w:lineRule="auto"/>
      <w:ind w:left="3960"/>
      <w:jc w:val="both"/>
      <w:outlineLvl w:val="6"/>
    </w:pPr>
    <w:rPr>
      <w:rFonts w:ascii="Arial" w:eastAsia="Times New Roman" w:hAnsi="Arial" w:cs="Times New Roman"/>
      <w:color w:val="000000"/>
      <w:sz w:val="24"/>
      <w:szCs w:val="24"/>
    </w:rPr>
  </w:style>
  <w:style w:type="paragraph" w:customStyle="1" w:styleId="Level8Arialdefault-def2">
    <w:name w:val="Level 8 Arial default-def2"/>
    <w:uiPriority w:val="99"/>
    <w:rsid w:val="00453610"/>
    <w:pPr>
      <w:tabs>
        <w:tab w:val="left" w:pos="3960"/>
      </w:tabs>
      <w:spacing w:after="0" w:line="240" w:lineRule="auto"/>
      <w:ind w:left="3960"/>
      <w:jc w:val="both"/>
      <w:outlineLvl w:val="7"/>
    </w:pPr>
    <w:rPr>
      <w:rFonts w:ascii="Arial" w:eastAsia="Times New Roman" w:hAnsi="Arial" w:cs="Times New Roman"/>
      <w:color w:val="000000"/>
      <w:sz w:val="24"/>
      <w:szCs w:val="24"/>
    </w:rPr>
  </w:style>
  <w:style w:type="paragraph" w:customStyle="1" w:styleId="Level9Arialdefault-def2">
    <w:name w:val="Level 9 Arial default-def2"/>
    <w:uiPriority w:val="99"/>
    <w:rsid w:val="00453610"/>
    <w:pPr>
      <w:tabs>
        <w:tab w:val="left" w:pos="3960"/>
      </w:tabs>
      <w:spacing w:after="0" w:line="240" w:lineRule="auto"/>
      <w:ind w:left="3960"/>
      <w:jc w:val="both"/>
      <w:outlineLvl w:val="8"/>
    </w:pPr>
    <w:rPr>
      <w:rFonts w:ascii="Arial" w:eastAsia="Times New Roman" w:hAnsi="Arial" w:cs="Times New Roman"/>
      <w:color w:val="000000"/>
      <w:sz w:val="24"/>
      <w:szCs w:val="24"/>
    </w:rPr>
  </w:style>
  <w:style w:type="paragraph" w:styleId="NormalWeb">
    <w:name w:val="Normal (Web)"/>
    <w:basedOn w:val="Normal"/>
    <w:uiPriority w:val="99"/>
    <w:semiHidden/>
    <w:unhideWhenUsed/>
    <w:rsid w:val="00BE49CD"/>
    <w:pPr>
      <w:spacing w:before="100" w:beforeAutospacing="1" w:after="100" w:afterAutospacing="1"/>
    </w:pPr>
  </w:style>
  <w:style w:type="paragraph" w:customStyle="1" w:styleId="CUNumber4">
    <w:name w:val="CU_Number4"/>
    <w:basedOn w:val="Normal"/>
    <w:rsid w:val="00B66AF8"/>
    <w:pPr>
      <w:tabs>
        <w:tab w:val="num" w:pos="4761"/>
      </w:tabs>
      <w:spacing w:after="220"/>
      <w:ind w:left="4761" w:hanging="963"/>
      <w:outlineLvl w:val="3"/>
    </w:pPr>
    <w:rPr>
      <w:sz w:val="22"/>
      <w:lang w:val="en-AU"/>
    </w:rPr>
  </w:style>
  <w:style w:type="paragraph" w:customStyle="1" w:styleId="CUNumber5">
    <w:name w:val="CU_Number5"/>
    <w:basedOn w:val="Normal"/>
    <w:rsid w:val="00B66AF8"/>
    <w:pPr>
      <w:tabs>
        <w:tab w:val="num" w:pos="5725"/>
      </w:tabs>
      <w:spacing w:after="220"/>
      <w:ind w:left="5725" w:hanging="964"/>
      <w:outlineLvl w:val="4"/>
    </w:pPr>
    <w:rPr>
      <w:sz w:val="22"/>
      <w:lang w:val="en-AU"/>
    </w:rPr>
  </w:style>
  <w:style w:type="paragraph" w:customStyle="1" w:styleId="CUNumber6">
    <w:name w:val="CU_Number6"/>
    <w:basedOn w:val="Normal"/>
    <w:rsid w:val="00B66AF8"/>
    <w:pPr>
      <w:tabs>
        <w:tab w:val="num" w:pos="6689"/>
      </w:tabs>
      <w:spacing w:after="220"/>
      <w:ind w:left="6689" w:hanging="964"/>
      <w:outlineLvl w:val="5"/>
    </w:pPr>
    <w:rPr>
      <w:sz w:val="22"/>
      <w:lang w:val="en-AU"/>
    </w:rPr>
  </w:style>
  <w:style w:type="paragraph" w:customStyle="1" w:styleId="CUNumber7">
    <w:name w:val="CU_Number7"/>
    <w:basedOn w:val="Normal"/>
    <w:rsid w:val="00B66AF8"/>
    <w:pPr>
      <w:tabs>
        <w:tab w:val="num" w:pos="7653"/>
      </w:tabs>
      <w:spacing w:after="220"/>
      <w:ind w:left="7653" w:hanging="964"/>
      <w:outlineLvl w:val="6"/>
    </w:pPr>
    <w:rPr>
      <w:sz w:val="22"/>
      <w:lang w:val="en-AU"/>
    </w:rPr>
  </w:style>
  <w:style w:type="paragraph" w:customStyle="1" w:styleId="CUNumber8">
    <w:name w:val="CU_Number8"/>
    <w:basedOn w:val="Normal"/>
    <w:rsid w:val="00B66AF8"/>
    <w:pPr>
      <w:tabs>
        <w:tab w:val="num" w:pos="8616"/>
      </w:tabs>
      <w:spacing w:after="220"/>
      <w:ind w:left="8616" w:hanging="963"/>
      <w:outlineLvl w:val="7"/>
    </w:pPr>
    <w:rPr>
      <w:sz w:val="22"/>
      <w:lang w:val="en-AU"/>
    </w:rPr>
  </w:style>
  <w:style w:type="character" w:customStyle="1" w:styleId="s6">
    <w:name w:val="s6"/>
    <w:basedOn w:val="DefaultParagraphFont"/>
    <w:uiPriority w:val="99"/>
    <w:rsid w:val="00361A65"/>
    <w:rPr>
      <w:rFonts w:cs="Times New Roman"/>
    </w:rPr>
  </w:style>
  <w:style w:type="paragraph" w:styleId="DocumentMap">
    <w:name w:val="Document Map"/>
    <w:basedOn w:val="Normal"/>
    <w:link w:val="DocumentMapChar"/>
    <w:uiPriority w:val="99"/>
    <w:semiHidden/>
    <w:unhideWhenUsed/>
    <w:rsid w:val="009E2621"/>
    <w:rPr>
      <w:rFonts w:ascii="Tahoma" w:hAnsi="Tahoma" w:cs="Tahoma"/>
      <w:sz w:val="16"/>
      <w:szCs w:val="16"/>
    </w:rPr>
  </w:style>
  <w:style w:type="character" w:customStyle="1" w:styleId="DocumentMapChar">
    <w:name w:val="Document Map Char"/>
    <w:basedOn w:val="DefaultParagraphFont"/>
    <w:link w:val="DocumentMap"/>
    <w:uiPriority w:val="99"/>
    <w:semiHidden/>
    <w:rsid w:val="009E2621"/>
    <w:rPr>
      <w:rFonts w:ascii="Tahoma" w:eastAsia="Times New Roman" w:hAnsi="Tahoma" w:cs="Tahoma"/>
      <w:sz w:val="16"/>
      <w:szCs w:val="16"/>
    </w:rPr>
  </w:style>
  <w:style w:type="paragraph" w:styleId="Revision">
    <w:name w:val="Revision"/>
    <w:hidden/>
    <w:uiPriority w:val="99"/>
    <w:semiHidden/>
    <w:rsid w:val="00103FA1"/>
    <w:pPr>
      <w:spacing w:after="0" w:line="240" w:lineRule="auto"/>
    </w:pPr>
    <w:rPr>
      <w:rFonts w:ascii="Times New Roman" w:eastAsia="Times New Roman" w:hAnsi="Times New Roman" w:cs="Times New Roman"/>
      <w:sz w:val="24"/>
      <w:szCs w:val="24"/>
    </w:rPr>
  </w:style>
  <w:style w:type="paragraph" w:styleId="NoSpacing">
    <w:name w:val="No Spacing"/>
    <w:uiPriority w:val="1"/>
    <w:qFormat/>
    <w:rsid w:val="00F85C97"/>
    <w:pPr>
      <w:spacing w:after="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502405">
      <w:bodyDiv w:val="1"/>
      <w:marLeft w:val="0"/>
      <w:marRight w:val="0"/>
      <w:marTop w:val="0"/>
      <w:marBottom w:val="0"/>
      <w:divBdr>
        <w:top w:val="none" w:sz="0" w:space="0" w:color="auto"/>
        <w:left w:val="none" w:sz="0" w:space="0" w:color="auto"/>
        <w:bottom w:val="none" w:sz="0" w:space="0" w:color="auto"/>
        <w:right w:val="none" w:sz="0" w:space="0" w:color="auto"/>
      </w:divBdr>
      <w:divsChild>
        <w:div w:id="71662958">
          <w:marLeft w:val="994"/>
          <w:marRight w:val="0"/>
          <w:marTop w:val="0"/>
          <w:marBottom w:val="0"/>
          <w:divBdr>
            <w:top w:val="none" w:sz="0" w:space="0" w:color="auto"/>
            <w:left w:val="none" w:sz="0" w:space="0" w:color="auto"/>
            <w:bottom w:val="none" w:sz="0" w:space="0" w:color="auto"/>
            <w:right w:val="none" w:sz="0" w:space="0" w:color="auto"/>
          </w:divBdr>
        </w:div>
      </w:divsChild>
    </w:div>
    <w:div w:id="318004506">
      <w:bodyDiv w:val="1"/>
      <w:marLeft w:val="0"/>
      <w:marRight w:val="0"/>
      <w:marTop w:val="0"/>
      <w:marBottom w:val="0"/>
      <w:divBdr>
        <w:top w:val="none" w:sz="0" w:space="0" w:color="auto"/>
        <w:left w:val="none" w:sz="0" w:space="0" w:color="auto"/>
        <w:bottom w:val="none" w:sz="0" w:space="0" w:color="auto"/>
        <w:right w:val="none" w:sz="0" w:space="0" w:color="auto"/>
      </w:divBdr>
    </w:div>
    <w:div w:id="911043077">
      <w:bodyDiv w:val="1"/>
      <w:marLeft w:val="0"/>
      <w:marRight w:val="0"/>
      <w:marTop w:val="0"/>
      <w:marBottom w:val="0"/>
      <w:divBdr>
        <w:top w:val="none" w:sz="0" w:space="0" w:color="auto"/>
        <w:left w:val="none" w:sz="0" w:space="0" w:color="auto"/>
        <w:bottom w:val="none" w:sz="0" w:space="0" w:color="auto"/>
        <w:right w:val="none" w:sz="0" w:space="0" w:color="auto"/>
      </w:divBdr>
    </w:div>
    <w:div w:id="1030299926">
      <w:bodyDiv w:val="1"/>
      <w:marLeft w:val="0"/>
      <w:marRight w:val="0"/>
      <w:marTop w:val="0"/>
      <w:marBottom w:val="0"/>
      <w:divBdr>
        <w:top w:val="none" w:sz="0" w:space="0" w:color="auto"/>
        <w:left w:val="none" w:sz="0" w:space="0" w:color="auto"/>
        <w:bottom w:val="none" w:sz="0" w:space="0" w:color="auto"/>
        <w:right w:val="none" w:sz="0" w:space="0" w:color="auto"/>
      </w:divBdr>
      <w:divsChild>
        <w:div w:id="1299607091">
          <w:marLeft w:val="720"/>
          <w:marRight w:val="0"/>
          <w:marTop w:val="0"/>
          <w:marBottom w:val="0"/>
          <w:divBdr>
            <w:top w:val="none" w:sz="0" w:space="0" w:color="auto"/>
            <w:left w:val="none" w:sz="0" w:space="0" w:color="auto"/>
            <w:bottom w:val="none" w:sz="0" w:space="0" w:color="auto"/>
            <w:right w:val="none" w:sz="0" w:space="0" w:color="auto"/>
          </w:divBdr>
        </w:div>
        <w:div w:id="1953826078">
          <w:marLeft w:val="720"/>
          <w:marRight w:val="0"/>
          <w:marTop w:val="0"/>
          <w:marBottom w:val="0"/>
          <w:divBdr>
            <w:top w:val="none" w:sz="0" w:space="0" w:color="auto"/>
            <w:left w:val="none" w:sz="0" w:space="0" w:color="auto"/>
            <w:bottom w:val="none" w:sz="0" w:space="0" w:color="auto"/>
            <w:right w:val="none" w:sz="0" w:space="0" w:color="auto"/>
          </w:divBdr>
        </w:div>
      </w:divsChild>
    </w:div>
    <w:div w:id="1219365565">
      <w:bodyDiv w:val="1"/>
      <w:marLeft w:val="0"/>
      <w:marRight w:val="0"/>
      <w:marTop w:val="0"/>
      <w:marBottom w:val="0"/>
      <w:divBdr>
        <w:top w:val="none" w:sz="0" w:space="0" w:color="auto"/>
        <w:left w:val="none" w:sz="0" w:space="0" w:color="auto"/>
        <w:bottom w:val="none" w:sz="0" w:space="0" w:color="auto"/>
        <w:right w:val="none" w:sz="0" w:space="0" w:color="auto"/>
      </w:divBdr>
    </w:div>
    <w:div w:id="1233852307">
      <w:bodyDiv w:val="1"/>
      <w:marLeft w:val="0"/>
      <w:marRight w:val="0"/>
      <w:marTop w:val="0"/>
      <w:marBottom w:val="0"/>
      <w:divBdr>
        <w:top w:val="none" w:sz="0" w:space="0" w:color="auto"/>
        <w:left w:val="none" w:sz="0" w:space="0" w:color="auto"/>
        <w:bottom w:val="none" w:sz="0" w:space="0" w:color="auto"/>
        <w:right w:val="none" w:sz="0" w:space="0" w:color="auto"/>
      </w:divBdr>
    </w:div>
    <w:div w:id="2064795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jpe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oter" Target="footer1.xml"/><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microsoft.com/office/2011/relationships/commentsExtended" Target="commentsExtended.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webSettings" Target="webSetting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www.hcp-bms.com/gtc/English.pdf"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_dlc_DocId xmlns="e2d96b6d-186d-49d3-84b7-e9dca26d966d">PPMID-9364-4894</_dlc_DocId>
    <_dlc_DocIdUrl xmlns="e2d96b6d-186d-49d3-84b7-e9dca26d966d">
      <Url>https://ppm.bms.com/PWA/HCPTransactionServicesProgram/_layouts/15/DocIdRedir.aspx?ID=PPMID-9364-4894</Url>
      <Description>PPMID-9364-4894</Description>
    </_dlc_DocIdUrl>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45A905537EE024897F33C7AC97D2C23" ma:contentTypeVersion="1" ma:contentTypeDescription="Create a new document." ma:contentTypeScope="" ma:versionID="039447ef203e772ea6ebc812c8a305ee">
  <xsd:schema xmlns:xsd="http://www.w3.org/2001/XMLSchema" xmlns:xs="http://www.w3.org/2001/XMLSchema" xmlns:p="http://schemas.microsoft.com/office/2006/metadata/properties" xmlns:ns2="e2d96b6d-186d-49d3-84b7-e9dca26d966d" xmlns:ns3="http://schemas.microsoft.com/sharepoint/v4" targetNamespace="http://schemas.microsoft.com/office/2006/metadata/properties" ma:root="true" ma:fieldsID="cf4bfe455f14438273425059d08003d7" ns2:_="" ns3:_="">
    <xsd:import namespace="e2d96b6d-186d-49d3-84b7-e9dca26d966d"/>
    <xsd:import namespace="http://schemas.microsoft.com/sharepoint/v4"/>
    <xsd:element name="properties">
      <xsd:complexType>
        <xsd:sequence>
          <xsd:element name="documentManagement">
            <xsd:complexType>
              <xsd:all>
                <xsd:element ref="ns2:_dlc_DocId" minOccurs="0"/>
                <xsd:element ref="ns2:_dlc_DocIdUrl" minOccurs="0"/>
                <xsd:element ref="ns2:_dlc_DocIdPersistId" minOccurs="0"/>
                <xsd:element ref="ns3: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2d96b6d-186d-49d3-84b7-e9dca26d966d"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1"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79A718D-239D-4959-889E-E47216D1DD15}">
  <ds:schemaRefs>
    <ds:schemaRef ds:uri="http://schemas.microsoft.com/sharepoint/events"/>
  </ds:schemaRefs>
</ds:datastoreItem>
</file>

<file path=customXml/itemProps2.xml><?xml version="1.0" encoding="utf-8"?>
<ds:datastoreItem xmlns:ds="http://schemas.openxmlformats.org/officeDocument/2006/customXml" ds:itemID="{0F4A47F6-775E-49F6-A15B-37AEDC3A4ADE}">
  <ds:schemaRefs>
    <ds:schemaRef ds:uri="http://schemas.microsoft.com/office/2006/metadata/properties"/>
    <ds:schemaRef ds:uri="http://schemas.microsoft.com/office/infopath/2007/PartnerControls"/>
    <ds:schemaRef ds:uri="http://schemas.microsoft.com/sharepoint/v4"/>
    <ds:schemaRef ds:uri="e2d96b6d-186d-49d3-84b7-e9dca26d966d"/>
  </ds:schemaRefs>
</ds:datastoreItem>
</file>

<file path=customXml/itemProps3.xml><?xml version="1.0" encoding="utf-8"?>
<ds:datastoreItem xmlns:ds="http://schemas.openxmlformats.org/officeDocument/2006/customXml" ds:itemID="{7911DD22-9116-410E-AE31-0A11DF19B0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2d96b6d-186d-49d3-84b7-e9dca26d966d"/>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FB2A11C-7098-4920-9146-30C8401BA45F}">
  <ds:schemaRefs>
    <ds:schemaRef ds:uri="http://schemas.microsoft.com/sharepoint/v3/contenttype/forms"/>
  </ds:schemaRefs>
</ds:datastoreItem>
</file>

<file path=customXml/itemProps5.xml><?xml version="1.0" encoding="utf-8"?>
<ds:datastoreItem xmlns:ds="http://schemas.openxmlformats.org/officeDocument/2006/customXml" ds:itemID="{1ACB04FB-0E93-4BAB-ADAD-6E5899F146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738</Words>
  <Characters>4207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Bristol-Myers Squibb Company</Company>
  <LinksUpToDate>false</LinksUpToDate>
  <CharactersWithSpaces>4936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Menu, Padmini</dc:creator>
  <cp:lastModifiedBy>Kevin Neary</cp:lastModifiedBy>
  <cp:revision>2</cp:revision>
  <cp:lastPrinted>2016-02-25T21:57:00Z</cp:lastPrinted>
  <dcterms:created xsi:type="dcterms:W3CDTF">2016-06-08T14:09:00Z</dcterms:created>
  <dcterms:modified xsi:type="dcterms:W3CDTF">2016-06-08T14:09:00Z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8" name="ContentTypeId">
    <vt:lpwstr>0x010100445A905537EE024897F33C7AC97D2C23</vt:lpwstr>
  </property>
  <property fmtid="{D5CDD505-2E9C-101B-9397-08002B2CF9AE}" pid="9" name="_dlc_DocIdItemGuid">
    <vt:lpwstr>6e03796a-b91d-4f92-8e39-c8e17657f8a2</vt:lpwstr>
  </property>
</Properties>
</file>